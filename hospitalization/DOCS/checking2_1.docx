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A0"/>
        <w:tblPrChange w:id="0" w:author="Михаил" w:date="2020-05-27T09:11:00Z">
          <w:tblPr>
            <w:tblW w:w="0" w:type="auto"/>
            <w:tblInd w:w="-106" w:type="dxa"/>
            <w:tblLook w:val="00A0"/>
          </w:tblPr>
        </w:tblPrChange>
      </w:tblPr>
      <w:tblGrid>
        <w:gridCol w:w="4184"/>
        <w:gridCol w:w="5492"/>
        <w:tblGridChange w:id="1">
          <w:tblGrid>
            <w:gridCol w:w="4184"/>
            <w:gridCol w:w="5492"/>
          </w:tblGrid>
        </w:tblGridChange>
      </w:tblGrid>
      <w:tr w:rsidR="004953D6" w:rsidRPr="00654D39" w:rsidTr="00142268">
        <w:tc>
          <w:tcPr>
            <w:tcW w:w="4184" w:type="dxa"/>
            <w:tcPrChange w:id="2" w:author="Михаил" w:date="2020-05-27T09:11:00Z">
              <w:tcPr>
                <w:tcW w:w="4184" w:type="dxa"/>
              </w:tcPr>
            </w:tcPrChange>
          </w:tcPr>
          <w:p w:rsidR="004953D6" w:rsidRPr="00654D39" w:rsidRDefault="004953D6" w:rsidP="0009199D">
            <w:pPr>
              <w:pStyle w:val="a0"/>
              <w:rPr>
                <w:rFonts w:ascii="Times New Roman" w:hAnsi="Times New Roman"/>
              </w:rPr>
            </w:pPr>
            <w:r w:rsidRPr="00654D39">
              <w:rPr>
                <w:rFonts w:ascii="Times New Roman" w:hAnsi="Times New Roman"/>
              </w:rPr>
              <w:t>СОГЛАСОВАНО</w:t>
            </w:r>
          </w:p>
          <w:p w:rsidR="004953D6" w:rsidRPr="00654D39" w:rsidRDefault="004953D6" w:rsidP="001322FD">
            <w:pPr>
              <w:pStyle w:val="a0"/>
              <w:rPr>
                <w:rFonts w:ascii="Times New Roman" w:hAnsi="Times New Roman"/>
              </w:rPr>
            </w:pPr>
            <w:r w:rsidRPr="00654D39">
              <w:rPr>
                <w:rFonts w:ascii="Times New Roman" w:hAnsi="Times New Roman"/>
              </w:rPr>
              <w:t>Начальник департамента здравоохранения Вологодской области</w:t>
            </w:r>
          </w:p>
          <w:p w:rsidR="004953D6" w:rsidRPr="00654D39" w:rsidRDefault="004953D6" w:rsidP="001322FD">
            <w:pPr>
              <w:pStyle w:val="a0"/>
              <w:jc w:val="both"/>
              <w:rPr>
                <w:rFonts w:ascii="Times New Roman" w:hAnsi="Times New Roman"/>
              </w:rPr>
            </w:pPr>
          </w:p>
          <w:p w:rsidR="004953D6" w:rsidRPr="00654D39" w:rsidRDefault="004953D6" w:rsidP="001322FD">
            <w:pPr>
              <w:pStyle w:val="a0"/>
              <w:jc w:val="both"/>
              <w:rPr>
                <w:rFonts w:ascii="Times New Roman" w:hAnsi="Times New Roman"/>
              </w:rPr>
            </w:pPr>
            <w:r w:rsidRPr="00654D39">
              <w:rPr>
                <w:rFonts w:ascii="Times New Roman" w:hAnsi="Times New Roman"/>
              </w:rPr>
              <w:t xml:space="preserve">________________ С.П. </w:t>
            </w:r>
            <w:proofErr w:type="spellStart"/>
            <w:r w:rsidRPr="00654D39">
              <w:rPr>
                <w:rFonts w:ascii="Times New Roman" w:hAnsi="Times New Roman"/>
              </w:rPr>
              <w:t>Бутаков</w:t>
            </w:r>
            <w:proofErr w:type="spellEnd"/>
          </w:p>
          <w:p w:rsidR="004953D6" w:rsidRPr="00654D39" w:rsidRDefault="004953D6" w:rsidP="0009199D">
            <w:pPr>
              <w:pStyle w:val="a0"/>
              <w:jc w:val="both"/>
              <w:rPr>
                <w:rFonts w:ascii="Times New Roman" w:hAnsi="Times New Roman"/>
              </w:rPr>
            </w:pPr>
          </w:p>
          <w:p w:rsidR="004953D6" w:rsidRPr="00654D39" w:rsidRDefault="004953D6" w:rsidP="0009199D">
            <w:pPr>
              <w:pStyle w:val="a0"/>
              <w:jc w:val="both"/>
              <w:rPr>
                <w:rFonts w:ascii="Times New Roman" w:hAnsi="Times New Roman"/>
              </w:rPr>
            </w:pPr>
            <w:r w:rsidRPr="00654D39">
              <w:rPr>
                <w:rFonts w:ascii="Times New Roman" w:hAnsi="Times New Roman"/>
              </w:rPr>
              <w:t xml:space="preserve">"____"______________ </w:t>
            </w:r>
            <w:ins w:id="3" w:author="Михаил" w:date="2020-05-18T14:51:00Z">
              <w:r w:rsidR="00772B2C" w:rsidRPr="00654D39">
                <w:rPr>
                  <w:rFonts w:ascii="Times New Roman" w:hAnsi="Times New Roman"/>
                </w:rPr>
                <w:t>20</w:t>
              </w:r>
              <w:r w:rsidR="00FE17F4">
                <w:rPr>
                  <w:rFonts w:ascii="Times New Roman" w:hAnsi="Times New Roman"/>
                </w:rPr>
                <w:t xml:space="preserve">20 </w:t>
              </w:r>
            </w:ins>
            <w:r w:rsidR="00FE17F4">
              <w:rPr>
                <w:rFonts w:ascii="Times New Roman" w:hAnsi="Times New Roman"/>
              </w:rPr>
              <w:t>год</w:t>
            </w:r>
          </w:p>
          <w:p w:rsidR="004953D6" w:rsidRPr="00654D39" w:rsidRDefault="004953D6" w:rsidP="0009199D">
            <w:pPr>
              <w:pStyle w:val="a0"/>
              <w:spacing w:after="200" w:line="276" w:lineRule="auto"/>
              <w:jc w:val="both"/>
              <w:rPr>
                <w:rFonts w:ascii="Times New Roman" w:hAnsi="Times New Roman"/>
              </w:rPr>
            </w:pPr>
          </w:p>
          <w:p w:rsidR="004953D6" w:rsidRPr="00654D39" w:rsidRDefault="004953D6" w:rsidP="0009199D">
            <w:pPr>
              <w:pStyle w:val="a0"/>
              <w:keepNext/>
              <w:spacing w:after="200" w:line="276" w:lineRule="auto"/>
              <w:ind w:left="567" w:firstLine="567"/>
              <w:jc w:val="both"/>
              <w:outlineLvl w:val="2"/>
              <w:rPr>
                <w:rFonts w:ascii="Times New Roman" w:hAnsi="Times New Roman"/>
              </w:rPr>
            </w:pPr>
          </w:p>
        </w:tc>
        <w:tc>
          <w:tcPr>
            <w:tcW w:w="5492" w:type="dxa"/>
            <w:tcPrChange w:id="4" w:author="Михаил" w:date="2020-05-27T09:11:00Z">
              <w:tcPr>
                <w:tcW w:w="5492" w:type="dxa"/>
              </w:tcPr>
            </w:tcPrChange>
          </w:tcPr>
          <w:p w:rsidR="00000000" w:rsidRDefault="00FE17F4">
            <w:pPr>
              <w:pStyle w:val="a0"/>
              <w:ind w:left="1310"/>
              <w:rPr>
                <w:del w:id="5" w:author="Михаил" w:date="2020-05-28T10:34:00Z"/>
                <w:rFonts w:ascii="Times New Roman" w:hAnsi="Times New Roman" w:cs="Calibri"/>
              </w:rPr>
              <w:pPrChange w:id="6" w:author="asu_08" w:date="2020-06-29T14:13:00Z">
                <w:pPr>
                  <w:pStyle w:val="a0"/>
                  <w:spacing w:after="200" w:line="276" w:lineRule="auto"/>
                  <w:ind w:left="1309"/>
                  <w:jc w:val="both"/>
                </w:pPr>
              </w:pPrChange>
            </w:pPr>
            <w:r>
              <w:rPr>
                <w:rFonts w:ascii="Times New Roman" w:hAnsi="Times New Roman"/>
              </w:rPr>
              <w:t>СОГЛАСОВАНО</w:t>
            </w:r>
          </w:p>
          <w:p w:rsidR="00000000" w:rsidRDefault="008F7F02">
            <w:pPr>
              <w:pStyle w:val="a0"/>
              <w:ind w:left="1310"/>
              <w:jc w:val="both"/>
              <w:rPr>
                <w:ins w:id="7" w:author="Михаил" w:date="2020-05-28T10:34:00Z"/>
                <w:rFonts w:ascii="Times New Roman" w:hAnsi="Times New Roman" w:cs="Calibri"/>
              </w:rPr>
              <w:pPrChange w:id="8" w:author="Михаил" w:date="2020-05-28T10:35:00Z">
                <w:pPr>
                  <w:pStyle w:val="a0"/>
                  <w:spacing w:after="200" w:line="276" w:lineRule="auto"/>
                  <w:ind w:left="1309"/>
                </w:pPr>
              </w:pPrChange>
            </w:pPr>
          </w:p>
          <w:p w:rsidR="00000000" w:rsidRDefault="00FE17F4">
            <w:pPr>
              <w:pStyle w:val="a0"/>
              <w:spacing w:after="200"/>
              <w:ind w:left="1309"/>
              <w:jc w:val="both"/>
              <w:rPr>
                <w:rFonts w:ascii="Times New Roman" w:hAnsi="Times New Roman" w:cs="Calibri"/>
              </w:rPr>
              <w:pPrChange w:id="9" w:author="Михаил" w:date="2020-05-28T10:35:00Z">
                <w:pPr>
                  <w:pStyle w:val="a0"/>
                  <w:spacing w:after="200" w:line="276" w:lineRule="auto"/>
                  <w:ind w:left="1309"/>
                </w:pPr>
              </w:pPrChange>
            </w:pPr>
            <w:ins w:id="10" w:author="Михаил" w:date="2020-05-18T14:51:00Z">
              <w:r>
                <w:rPr>
                  <w:rFonts w:ascii="Times New Roman" w:hAnsi="Times New Roman"/>
                </w:rPr>
                <w:t>Д</w:t>
              </w:r>
            </w:ins>
            <w:r>
              <w:rPr>
                <w:rFonts w:ascii="Times New Roman" w:hAnsi="Times New Roman"/>
              </w:rPr>
              <w:t>иректор территориального фонда ОМС Вологодской области</w:t>
            </w:r>
          </w:p>
          <w:p w:rsidR="00000000" w:rsidRDefault="008F7F02">
            <w:pPr>
              <w:pStyle w:val="a0"/>
              <w:spacing w:line="276" w:lineRule="auto"/>
              <w:ind w:left="1309"/>
              <w:jc w:val="both"/>
              <w:rPr>
                <w:del w:id="11" w:author="Михаил" w:date="2020-05-28T10:35:00Z"/>
                <w:rFonts w:ascii="Times New Roman" w:hAnsi="Times New Roman" w:cs="Calibri"/>
              </w:rPr>
              <w:pPrChange w:id="12" w:author="Михаил" w:date="2020-05-28T10:37:00Z">
                <w:pPr>
                  <w:pStyle w:val="a0"/>
                  <w:spacing w:after="200" w:line="276" w:lineRule="auto"/>
                  <w:ind w:left="1309"/>
                  <w:jc w:val="both"/>
                </w:pPr>
              </w:pPrChange>
            </w:pPr>
          </w:p>
          <w:p w:rsidR="00000000" w:rsidRDefault="00FE17F4">
            <w:pPr>
              <w:pStyle w:val="a0"/>
              <w:ind w:left="1345"/>
              <w:jc w:val="both"/>
              <w:rPr>
                <w:rFonts w:ascii="Times New Roman" w:hAnsi="Times New Roman" w:cs="Calibri"/>
              </w:rPr>
              <w:pPrChange w:id="13" w:author="Михаил" w:date="2020-05-28T10:37:00Z">
                <w:pPr>
                  <w:pStyle w:val="a0"/>
                  <w:spacing w:after="200" w:line="276" w:lineRule="auto"/>
                  <w:ind w:left="1309"/>
                  <w:jc w:val="both"/>
                </w:pPr>
              </w:pPrChange>
            </w:pPr>
            <w:r>
              <w:rPr>
                <w:rFonts w:ascii="Times New Roman" w:hAnsi="Times New Roman"/>
              </w:rPr>
              <w:t>______________</w:t>
            </w:r>
            <w:del w:id="14" w:author="Михаил" w:date="2020-05-28T10:36:00Z">
              <w:r w:rsidDel="005D5508">
                <w:rPr>
                  <w:rFonts w:ascii="Times New Roman" w:hAnsi="Times New Roman"/>
                </w:rPr>
                <w:delText>_</w:delText>
              </w:r>
            </w:del>
            <w:r>
              <w:rPr>
                <w:rFonts w:ascii="Times New Roman" w:hAnsi="Times New Roman"/>
              </w:rPr>
              <w:t xml:space="preserve">_ </w:t>
            </w:r>
            <w:ins w:id="15" w:author="Михаил" w:date="2020-05-18T14:51:00Z">
              <w:r>
                <w:rPr>
                  <w:rFonts w:ascii="Times New Roman" w:hAnsi="Times New Roman"/>
                </w:rPr>
                <w:t>Д.Л.</w:t>
              </w:r>
            </w:ins>
            <w:r>
              <w:rPr>
                <w:rFonts w:ascii="Times New Roman" w:hAnsi="Times New Roman"/>
              </w:rPr>
              <w:t xml:space="preserve"> </w:t>
            </w:r>
            <w:proofErr w:type="spellStart"/>
            <w:ins w:id="16" w:author="Михаил" w:date="2020-05-18T14:51:00Z">
              <w:r>
                <w:rPr>
                  <w:rFonts w:ascii="Times New Roman" w:hAnsi="Times New Roman"/>
                </w:rPr>
                <w:t>Порохин</w:t>
              </w:r>
            </w:ins>
            <w:proofErr w:type="spellEnd"/>
          </w:p>
          <w:p w:rsidR="00000000" w:rsidRDefault="008F7F02">
            <w:pPr>
              <w:pStyle w:val="a0"/>
              <w:spacing w:line="276" w:lineRule="auto"/>
              <w:ind w:left="1309"/>
              <w:jc w:val="both"/>
              <w:rPr>
                <w:del w:id="17" w:author="Михаил" w:date="2020-05-28T10:35:00Z"/>
                <w:rFonts w:ascii="Times New Roman" w:hAnsi="Times New Roman" w:cs="Calibri"/>
              </w:rPr>
              <w:pPrChange w:id="18" w:author="Михаил" w:date="2020-05-28T10:37:00Z">
                <w:pPr>
                  <w:pStyle w:val="a0"/>
                  <w:keepNext/>
                  <w:spacing w:after="200" w:line="276" w:lineRule="auto"/>
                  <w:ind w:left="1309" w:firstLine="567"/>
                  <w:jc w:val="both"/>
                  <w:outlineLvl w:val="2"/>
                </w:pPr>
              </w:pPrChange>
            </w:pPr>
          </w:p>
          <w:p w:rsidR="00000000" w:rsidRDefault="008F7F02">
            <w:pPr>
              <w:pStyle w:val="a0"/>
              <w:spacing w:line="276" w:lineRule="auto"/>
              <w:ind w:left="1309"/>
              <w:jc w:val="both"/>
              <w:rPr>
                <w:ins w:id="19" w:author="Михаил" w:date="2020-05-28T10:36:00Z"/>
                <w:rFonts w:ascii="Times New Roman" w:hAnsi="Times New Roman" w:cs="Calibri"/>
              </w:rPr>
              <w:pPrChange w:id="20" w:author="Михаил" w:date="2020-05-28T10:37:00Z">
                <w:pPr>
                  <w:pStyle w:val="a0"/>
                  <w:keepNext/>
                  <w:spacing w:after="200" w:line="276" w:lineRule="auto"/>
                  <w:ind w:left="1309" w:firstLine="567"/>
                  <w:jc w:val="both"/>
                  <w:outlineLvl w:val="2"/>
                </w:pPr>
              </w:pPrChange>
            </w:pPr>
          </w:p>
          <w:p w:rsidR="00000000" w:rsidRDefault="00FE17F4">
            <w:pPr>
              <w:pStyle w:val="a0"/>
              <w:spacing w:line="276" w:lineRule="auto"/>
              <w:ind w:left="1309"/>
              <w:jc w:val="both"/>
              <w:rPr>
                <w:rFonts w:ascii="Times New Roman" w:hAnsi="Times New Roman" w:cs="Calibri"/>
              </w:rPr>
              <w:pPrChange w:id="21" w:author="Михаил" w:date="2020-05-28T10:37:00Z">
                <w:pPr>
                  <w:pStyle w:val="a0"/>
                  <w:spacing w:after="200" w:line="276" w:lineRule="auto"/>
                  <w:ind w:left="1309"/>
                  <w:jc w:val="both"/>
                </w:pPr>
              </w:pPrChange>
            </w:pPr>
            <w:r>
              <w:rPr>
                <w:rFonts w:ascii="Times New Roman" w:hAnsi="Times New Roman"/>
              </w:rPr>
              <w:t xml:space="preserve">"____"______________ </w:t>
            </w:r>
            <w:ins w:id="22" w:author="Михаил" w:date="2020-05-18T14:51:00Z">
              <w:r>
                <w:rPr>
                  <w:rFonts w:ascii="Times New Roman" w:hAnsi="Times New Roman"/>
                </w:rPr>
                <w:t xml:space="preserve">2020 </w:t>
              </w:r>
            </w:ins>
            <w:r>
              <w:rPr>
                <w:rFonts w:ascii="Times New Roman" w:hAnsi="Times New Roman"/>
              </w:rPr>
              <w:t>год</w:t>
            </w:r>
          </w:p>
          <w:p w:rsidR="004953D6" w:rsidRPr="00654D39" w:rsidRDefault="004953D6" w:rsidP="0009199D">
            <w:pPr>
              <w:pStyle w:val="a0"/>
              <w:keepNext/>
              <w:spacing w:after="200" w:line="276" w:lineRule="auto"/>
              <w:ind w:left="567" w:firstLine="567"/>
              <w:jc w:val="both"/>
              <w:outlineLvl w:val="2"/>
              <w:rPr>
                <w:rFonts w:ascii="Times New Roman" w:hAnsi="Times New Roman"/>
              </w:rPr>
            </w:pPr>
          </w:p>
        </w:tc>
      </w:tr>
      <w:tr w:rsidR="004953D6" w:rsidRPr="00654D39" w:rsidTr="00142268">
        <w:tc>
          <w:tcPr>
            <w:tcW w:w="4184" w:type="dxa"/>
            <w:tcPrChange w:id="23" w:author="Михаил" w:date="2020-05-27T09:11:00Z">
              <w:tcPr>
                <w:tcW w:w="4184" w:type="dxa"/>
              </w:tcPr>
            </w:tcPrChange>
          </w:tcPr>
          <w:p w:rsidR="004953D6" w:rsidRPr="00654D39" w:rsidRDefault="00FE17F4" w:rsidP="0009199D">
            <w:pPr>
              <w:pStyle w:val="a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СОГЛАСОВАНО</w:t>
            </w:r>
          </w:p>
          <w:p w:rsidR="004953D6" w:rsidRPr="00654D39" w:rsidRDefault="00FE17F4" w:rsidP="0009199D">
            <w:pPr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Вологодского филиала  АО "Страховая компания 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СОГАЗ-Мед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906388" w:rsidRDefault="00FE17F4">
            <w:pPr>
              <w:pStyle w:val="a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_______________А.В. Костарев</w:t>
            </w:r>
          </w:p>
          <w:p w:rsidR="00000000" w:rsidRDefault="008F7F02">
            <w:pPr>
              <w:pStyle w:val="a0"/>
              <w:spacing w:line="276" w:lineRule="auto"/>
              <w:jc w:val="both"/>
              <w:rPr>
                <w:rFonts w:ascii="Times New Roman" w:hAnsi="Times New Roman" w:cs="Calibri"/>
              </w:rPr>
              <w:pPrChange w:id="24" w:author="Михаил" w:date="2020-05-28T10:37:00Z">
                <w:pPr>
                  <w:pStyle w:val="a0"/>
                  <w:keepNext/>
                  <w:spacing w:after="200" w:line="276" w:lineRule="auto"/>
                  <w:ind w:left="567" w:firstLine="567"/>
                  <w:jc w:val="both"/>
                  <w:outlineLvl w:val="2"/>
                </w:pPr>
              </w:pPrChange>
            </w:pPr>
          </w:p>
          <w:p w:rsidR="00000000" w:rsidRDefault="00FE17F4">
            <w:pPr>
              <w:pStyle w:val="a0"/>
              <w:spacing w:line="276" w:lineRule="auto"/>
              <w:jc w:val="both"/>
              <w:rPr>
                <w:rFonts w:ascii="Times New Roman" w:hAnsi="Times New Roman" w:cs="Calibri"/>
              </w:rPr>
              <w:pPrChange w:id="25" w:author="Михаил" w:date="2020-05-28T10:37:00Z">
                <w:pPr>
                  <w:pStyle w:val="a0"/>
                  <w:spacing w:after="200" w:line="276" w:lineRule="auto"/>
                  <w:jc w:val="both"/>
                </w:pPr>
              </w:pPrChange>
            </w:pPr>
            <w:r>
              <w:rPr>
                <w:rFonts w:ascii="Times New Roman" w:hAnsi="Times New Roman"/>
              </w:rPr>
              <w:t xml:space="preserve">"____"______________ </w:t>
            </w:r>
            <w:ins w:id="26" w:author="Михаил" w:date="2020-05-18T14:51:00Z">
              <w:r>
                <w:rPr>
                  <w:rFonts w:ascii="Times New Roman" w:hAnsi="Times New Roman"/>
                </w:rPr>
                <w:t xml:space="preserve">2020 </w:t>
              </w:r>
            </w:ins>
            <w:r>
              <w:rPr>
                <w:rFonts w:ascii="Times New Roman" w:hAnsi="Times New Roman"/>
              </w:rPr>
              <w:t>год</w:t>
            </w:r>
          </w:p>
          <w:p w:rsidR="004953D6" w:rsidRPr="00654D39" w:rsidRDefault="004953D6" w:rsidP="0009199D">
            <w:pPr>
              <w:pStyle w:val="a0"/>
              <w:keepNext/>
              <w:spacing w:after="200" w:line="276" w:lineRule="auto"/>
              <w:ind w:left="567" w:firstLine="567"/>
              <w:jc w:val="both"/>
              <w:outlineLvl w:val="2"/>
              <w:rPr>
                <w:rFonts w:ascii="Times New Roman" w:hAnsi="Times New Roman"/>
              </w:rPr>
            </w:pPr>
          </w:p>
        </w:tc>
        <w:tc>
          <w:tcPr>
            <w:tcW w:w="5492" w:type="dxa"/>
            <w:tcPrChange w:id="27" w:author="Михаил" w:date="2020-05-27T09:11:00Z">
              <w:tcPr>
                <w:tcW w:w="5492" w:type="dxa"/>
              </w:tcPr>
            </w:tcPrChange>
          </w:tcPr>
          <w:p w:rsidR="004953D6" w:rsidRPr="00654D39" w:rsidRDefault="004953D6" w:rsidP="0009199D">
            <w:pPr>
              <w:pStyle w:val="a0"/>
              <w:keepNext/>
              <w:spacing w:after="200" w:line="276" w:lineRule="auto"/>
              <w:ind w:left="743" w:firstLine="567"/>
              <w:jc w:val="both"/>
              <w:outlineLvl w:val="2"/>
              <w:rPr>
                <w:rFonts w:ascii="Times New Roman" w:hAnsi="Times New Roman"/>
              </w:rPr>
            </w:pPr>
          </w:p>
        </w:tc>
      </w:tr>
    </w:tbl>
    <w:p w:rsidR="004953D6" w:rsidRPr="00654D39" w:rsidDel="005D5508" w:rsidRDefault="004953D6" w:rsidP="00856359">
      <w:pPr>
        <w:pStyle w:val="a0"/>
        <w:jc w:val="both"/>
        <w:rPr>
          <w:del w:id="28" w:author="Михаил" w:date="2020-05-28T10:37:00Z"/>
          <w:rFonts w:ascii="Times New Roman" w:hAnsi="Times New Roman"/>
        </w:rPr>
      </w:pPr>
    </w:p>
    <w:p w:rsidR="004953D6" w:rsidRPr="00654D39" w:rsidRDefault="004953D6" w:rsidP="00856359">
      <w:pPr>
        <w:pStyle w:val="a0"/>
        <w:jc w:val="both"/>
        <w:rPr>
          <w:rFonts w:ascii="Times New Roman" w:hAnsi="Times New Roman"/>
        </w:rPr>
      </w:pPr>
    </w:p>
    <w:p w:rsidR="004953D6" w:rsidRPr="00654D39" w:rsidRDefault="004953D6" w:rsidP="00856359">
      <w:pPr>
        <w:pStyle w:val="a0"/>
        <w:jc w:val="both"/>
        <w:rPr>
          <w:rFonts w:ascii="Times New Roman" w:hAnsi="Times New Roman"/>
        </w:rPr>
      </w:pPr>
    </w:p>
    <w:p w:rsidR="004953D6" w:rsidRPr="00654D39" w:rsidRDefault="00FE17F4" w:rsidP="00856359">
      <w:pPr>
        <w:pStyle w:val="a0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РЕГЛАМЕНТ</w:t>
      </w:r>
    </w:p>
    <w:p w:rsidR="004953D6" w:rsidRPr="00654D39" w:rsidRDefault="004953D6" w:rsidP="00856359">
      <w:pPr>
        <w:pStyle w:val="a0"/>
        <w:jc w:val="center"/>
        <w:rPr>
          <w:rFonts w:ascii="Times New Roman" w:hAnsi="Times New Roman"/>
        </w:rPr>
      </w:pPr>
    </w:p>
    <w:p w:rsidR="004953D6" w:rsidRPr="00654D39" w:rsidRDefault="00FE17F4" w:rsidP="004D0FD7">
      <w:pPr>
        <w:pStyle w:val="a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ВЗАИМОДЕЙСТВИЯ УЧАСТНИКОВ </w:t>
      </w:r>
      <w:r>
        <w:rPr>
          <w:rFonts w:ascii="Times New Roman" w:hAnsi="Times New Roman"/>
          <w:b/>
          <w:bCs/>
        </w:rPr>
        <w:br/>
        <w:t xml:space="preserve">СИСТЕМЫ ОБЯЗАТЕЛЬНОГО МЕДИЦИНСКОГО СТРАХОВАНИЯ ПРИ ИНФОРМАЦИОННОМ СОПРОВОЖДЕНИИ ЗАСТРАХОВАННЫХ ЛИЦ НА ЭТАПЕ ОРГАНИЗАЦИИ И ПРОВЕДЕНИЯ ПРОФИЛАКТИЧЕСКИХ МЕРОПРИЯТИЙ, ОСУЩЕСТВЛЕНИЯ ДИСПАНСЕРНОГО НАБЛЮДЕНИЯ </w:t>
      </w:r>
      <w:ins w:id="29" w:author="Михаил" w:date="2020-05-18T15:14:00Z">
        <w:r>
          <w:rPr>
            <w:rFonts w:ascii="Times New Roman" w:hAnsi="Times New Roman"/>
            <w:b/>
            <w:bCs/>
          </w:rPr>
          <w:t>И ГОСПИТАЛИЗАЦИИ</w:t>
        </w:r>
      </w:ins>
      <w:del w:id="30" w:author="Михаил" w:date="2020-05-18T15:14:00Z">
        <w:r>
          <w:rPr>
            <w:rFonts w:ascii="Times New Roman" w:hAnsi="Times New Roman"/>
            <w:b/>
            <w:bCs/>
          </w:rPr>
          <w:delText>И ПРИ РАСЧЕТАХ ЗА МЕДИЦИНСКУЮ ПОМОЩЬ</w:delText>
        </w:r>
      </w:del>
    </w:p>
    <w:p w:rsidR="004953D6" w:rsidRPr="00654D39" w:rsidRDefault="00FE17F4" w:rsidP="00856359">
      <w:pPr>
        <w:pStyle w:val="a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НА ТЕРРИТОРИИ ВОЛОГОДСКОЙ ОБЛАСТИ </w:t>
      </w:r>
    </w:p>
    <w:p w:rsidR="004953D6" w:rsidRPr="00654D39" w:rsidRDefault="004953D6" w:rsidP="00856359">
      <w:pPr>
        <w:pStyle w:val="a0"/>
        <w:jc w:val="both"/>
        <w:rPr>
          <w:rFonts w:ascii="Times New Roman" w:hAnsi="Times New Roman"/>
        </w:rPr>
      </w:pPr>
    </w:p>
    <w:p w:rsidR="004953D6" w:rsidRPr="00654D39" w:rsidRDefault="004953D6" w:rsidP="00856359">
      <w:pPr>
        <w:pStyle w:val="a0"/>
        <w:jc w:val="both"/>
        <w:rPr>
          <w:rFonts w:ascii="Times New Roman" w:hAnsi="Times New Roman"/>
        </w:rPr>
      </w:pPr>
    </w:p>
    <w:p w:rsidR="004953D6" w:rsidRPr="00654D39" w:rsidRDefault="004953D6" w:rsidP="00856359">
      <w:pPr>
        <w:pStyle w:val="a0"/>
        <w:jc w:val="both"/>
        <w:rPr>
          <w:rFonts w:ascii="Times New Roman" w:hAnsi="Times New Roman"/>
        </w:rPr>
      </w:pPr>
    </w:p>
    <w:p w:rsidR="004953D6" w:rsidRPr="00654D39" w:rsidRDefault="004953D6" w:rsidP="00856359">
      <w:pPr>
        <w:pStyle w:val="a0"/>
        <w:jc w:val="both"/>
        <w:rPr>
          <w:rFonts w:ascii="Times New Roman" w:hAnsi="Times New Roman"/>
        </w:rPr>
      </w:pPr>
    </w:p>
    <w:p w:rsidR="004953D6" w:rsidRPr="00654D39" w:rsidDel="005D5508" w:rsidRDefault="004953D6" w:rsidP="00856359">
      <w:pPr>
        <w:pStyle w:val="a0"/>
        <w:jc w:val="both"/>
        <w:rPr>
          <w:del w:id="31" w:author="Михаил" w:date="2020-05-28T10:37:00Z"/>
          <w:rFonts w:ascii="Times New Roman" w:hAnsi="Times New Roman"/>
        </w:rPr>
      </w:pPr>
    </w:p>
    <w:p w:rsidR="004953D6" w:rsidRPr="00654D39" w:rsidRDefault="004953D6" w:rsidP="00856359">
      <w:pPr>
        <w:pStyle w:val="a0"/>
        <w:jc w:val="center"/>
        <w:rPr>
          <w:rFonts w:ascii="Times New Roman" w:hAnsi="Times New Roman"/>
        </w:rPr>
      </w:pPr>
    </w:p>
    <w:p w:rsidR="00E934E5" w:rsidRPr="00654D39" w:rsidRDefault="00E934E5" w:rsidP="00856359">
      <w:pPr>
        <w:pStyle w:val="a0"/>
        <w:jc w:val="center"/>
        <w:rPr>
          <w:rFonts w:ascii="Times New Roman" w:hAnsi="Times New Roman"/>
        </w:rPr>
      </w:pPr>
    </w:p>
    <w:p w:rsidR="00E934E5" w:rsidRPr="00654D39" w:rsidRDefault="00E934E5" w:rsidP="00856359">
      <w:pPr>
        <w:pStyle w:val="a0"/>
        <w:jc w:val="center"/>
        <w:rPr>
          <w:rFonts w:ascii="Times New Roman" w:hAnsi="Times New Roman"/>
        </w:rPr>
      </w:pPr>
    </w:p>
    <w:p w:rsidR="0093459F" w:rsidRPr="00654D39" w:rsidRDefault="0093459F" w:rsidP="00856359">
      <w:pPr>
        <w:pStyle w:val="a0"/>
        <w:jc w:val="center"/>
        <w:rPr>
          <w:rFonts w:ascii="Times New Roman" w:hAnsi="Times New Roman"/>
        </w:rPr>
      </w:pPr>
    </w:p>
    <w:p w:rsidR="0093459F" w:rsidRPr="00654D39" w:rsidRDefault="0093459F" w:rsidP="00856359">
      <w:pPr>
        <w:pStyle w:val="a0"/>
        <w:jc w:val="center"/>
        <w:rPr>
          <w:rFonts w:ascii="Times New Roman" w:hAnsi="Times New Roman"/>
        </w:rPr>
      </w:pPr>
    </w:p>
    <w:p w:rsidR="004953D6" w:rsidRPr="00654D39" w:rsidRDefault="004953D6" w:rsidP="00856359">
      <w:pPr>
        <w:pStyle w:val="a0"/>
        <w:jc w:val="center"/>
        <w:rPr>
          <w:rFonts w:ascii="Times New Roman" w:hAnsi="Times New Roman"/>
        </w:rPr>
      </w:pPr>
    </w:p>
    <w:p w:rsidR="004953D6" w:rsidRPr="00654D39" w:rsidRDefault="00FE17F4" w:rsidP="00856359">
      <w:pPr>
        <w:pStyle w:val="a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г. Вологда</w:t>
      </w:r>
    </w:p>
    <w:p w:rsidR="004953D6" w:rsidRPr="00654D39" w:rsidRDefault="00FE17F4" w:rsidP="00856359">
      <w:pPr>
        <w:pStyle w:val="a0"/>
        <w:jc w:val="center"/>
        <w:rPr>
          <w:rFonts w:ascii="Times New Roman" w:hAnsi="Times New Roman"/>
        </w:rPr>
      </w:pPr>
      <w:ins w:id="32" w:author="Михаил" w:date="2020-05-18T14:52:00Z">
        <w:r>
          <w:rPr>
            <w:rFonts w:ascii="Times New Roman" w:hAnsi="Times New Roman"/>
          </w:rPr>
          <w:t xml:space="preserve">2020 </w:t>
        </w:r>
      </w:ins>
      <w:r>
        <w:rPr>
          <w:rFonts w:ascii="Times New Roman" w:hAnsi="Times New Roman"/>
        </w:rPr>
        <w:t>г.</w:t>
      </w:r>
    </w:p>
    <w:p w:rsidR="004953D6" w:rsidRPr="00654D39" w:rsidRDefault="00FE17F4" w:rsidP="00E9220F">
      <w:pPr>
        <w:pStyle w:val="1"/>
        <w:keepLines w:val="0"/>
        <w:widowControl w:val="0"/>
        <w:numPr>
          <w:ilvl w:val="0"/>
          <w:numId w:val="7"/>
        </w:numPr>
        <w:tabs>
          <w:tab w:val="left" w:pos="374"/>
        </w:tabs>
        <w:autoSpaceDN w:val="0"/>
        <w:adjustRightInd w:val="0"/>
        <w:spacing w:before="476" w:after="119" w:line="240" w:lineRule="auto"/>
        <w:ind w:left="0" w:firstLin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ОБЩИЕ ПОЛОЖЕНИЯ</w:t>
      </w:r>
    </w:p>
    <w:p w:rsidR="004953D6" w:rsidRPr="00654D39" w:rsidRDefault="00FE17F4" w:rsidP="00383565">
      <w:pPr>
        <w:pStyle w:val="aa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Настоящий регламент взаимодействия участников системы обязательного медицинского страхования при информационном сопровождении застрахованных лиц на этапе организации и проведения профилактических мероприятий, осуществления диспансерного наблюдения</w:t>
      </w:r>
      <w:ins w:id="33" w:author="Михаил" w:date="2020-05-18T15:13:00Z">
        <w:r>
          <w:rPr>
            <w:rFonts w:ascii="Times New Roman" w:hAnsi="Times New Roman"/>
          </w:rPr>
          <w:t xml:space="preserve"> </w:t>
        </w:r>
      </w:ins>
      <w:del w:id="34" w:author="Михаил" w:date="2020-05-18T15:07:00Z">
        <w:r>
          <w:rPr>
            <w:rFonts w:ascii="Times New Roman" w:hAnsi="Times New Roman"/>
          </w:rPr>
          <w:delText xml:space="preserve"> и при расчетах за медицинскую помощь</w:delText>
        </w:r>
      </w:del>
      <w:ins w:id="35" w:author="Михаил" w:date="2020-05-18T15:13:00Z">
        <w:r>
          <w:rPr>
            <w:rFonts w:ascii="Times New Roman" w:hAnsi="Times New Roman"/>
          </w:rPr>
          <w:t>и</w:t>
        </w:r>
      </w:ins>
      <w:ins w:id="36" w:author="Михаил" w:date="2020-05-18T15:08:00Z">
        <w:r>
          <w:rPr>
            <w:rFonts w:ascii="Times New Roman" w:hAnsi="Times New Roman"/>
          </w:rPr>
          <w:t xml:space="preserve"> госпитализации</w:t>
        </w:r>
      </w:ins>
      <w:r>
        <w:rPr>
          <w:rFonts w:ascii="Times New Roman" w:hAnsi="Times New Roman"/>
        </w:rPr>
        <w:t xml:space="preserve"> на территории Вологодской области (далее — Регламент) разработан во исполнение совместного письма Министерства здравоохранения  Российской Федерации  от 01.08.2018 № 17-0/10/2-5062 и ФОМС от 01.08.2018 № 9609/30/и   и Приказа Министерства здравоохранения  Российской Федерации  от 28.02.2019 №108н «Об утверждении Правил обязательного медицинского страхования».</w:t>
      </w:r>
    </w:p>
    <w:p w:rsidR="004953D6" w:rsidRPr="00654D39" w:rsidRDefault="00FE17F4" w:rsidP="00383565">
      <w:pPr>
        <w:pStyle w:val="aa"/>
        <w:spacing w:line="240" w:lineRule="auto"/>
        <w:rPr>
          <w:ins w:id="37" w:author="Михаил" w:date="2020-05-20T11:48:00Z"/>
          <w:rFonts w:ascii="Times New Roman" w:hAnsi="Times New Roman"/>
        </w:rPr>
      </w:pPr>
      <w:r>
        <w:rPr>
          <w:rFonts w:ascii="Times New Roman" w:hAnsi="Times New Roman"/>
        </w:rPr>
        <w:t>Сформулированные в рамках настоящего документа требования, принципы информационного взаимодействия и описанные форматы являются обязательными для всех участников информационного обмена.</w:t>
      </w:r>
    </w:p>
    <w:p w:rsidR="00FB50D2" w:rsidRPr="00654D39" w:rsidRDefault="00FE17F4" w:rsidP="00FB50D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moveToRangeStart w:id="38" w:author="Михаил" w:date="2020-05-20T11:48:00Z" w:name="move40867702"/>
      <w:moveTo w:id="39" w:author="Михаил" w:date="2020-05-20T11:48:00Z">
        <w:r>
          <w:rPr>
            <w:rFonts w:ascii="Times New Roman" w:hAnsi="Times New Roman" w:cs="Times New Roman"/>
            <w:sz w:val="24"/>
            <w:szCs w:val="24"/>
          </w:rPr>
          <w:t xml:space="preserve">Информационное сопровождение застрахованных лиц осуществляется на основе программного комплекса территориального фонда, интегрированного с информационными системами территориального фонда по персонифицированному учету сведений о застрахованных лицах и сведений о медицинской помощи, оказанной застрахованным лицам, работающего круглосуточно (далее - Информационный ресурс). </w:t>
        </w:r>
      </w:moveTo>
    </w:p>
    <w:p w:rsidR="00FB50D2" w:rsidRPr="00654D39" w:rsidRDefault="00FE17F4" w:rsidP="00FB50D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moveTo w:id="40" w:author="Михаил" w:date="2020-05-20T11:48:00Z">
        <w:r>
          <w:rPr>
            <w:rFonts w:ascii="Times New Roman" w:hAnsi="Times New Roman" w:cs="Times New Roman"/>
            <w:sz w:val="24"/>
            <w:szCs w:val="24"/>
          </w:rPr>
          <w:t>Страховые медицинские организации и медицинские организации получают доступ к Информационному ресурсу и используют информацию, размещенную на указанном ресурсе, для осуществления сопровождения застрахованных лиц на всех этапах оказания им медицинской помощи.</w:t>
        </w:r>
      </w:moveTo>
    </w:p>
    <w:p w:rsidR="00FB50D2" w:rsidRPr="00654D39" w:rsidRDefault="006463AA" w:rsidP="00FB50D2">
      <w:pPr>
        <w:pStyle w:val="ConsPlusNormal"/>
        <w:ind w:firstLine="540"/>
        <w:jc w:val="both"/>
        <w:rPr>
          <w:rFonts w:ascii="Times New Roman" w:hAnsi="Times New Roman"/>
        </w:rPr>
      </w:pPr>
      <w:moveTo w:id="41" w:author="Михаил" w:date="2020-05-20T11:48:00Z">
        <w:r w:rsidRPr="006463AA">
          <w:rPr>
            <w:rFonts w:ascii="Times New Roman" w:hAnsi="Times New Roman" w:cs="Times New Roman"/>
            <w:sz w:val="24"/>
            <w:szCs w:val="24"/>
            <w:rPrChange w:id="42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yellow"/>
              </w:rPr>
            </w:rPrChange>
          </w:rPr>
          <w:t xml:space="preserve">Взаимодействие с Информационным ресурсом осуществляется в пакетном режиме в соответствии с протоколами, определенными приложениями к настоящему Регламенту. МО и СМО самостоятельно обеспечивают доработку своих информационных систем для взаимодействия с </w:t>
        </w:r>
      </w:moveTo>
      <w:r w:rsidRPr="006463AA">
        <w:rPr>
          <w:rFonts w:ascii="Times New Roman" w:hAnsi="Times New Roman" w:cs="Times New Roman"/>
          <w:sz w:val="24"/>
          <w:szCs w:val="24"/>
          <w:rPrChange w:id="43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yellow"/>
            </w:rPr>
          </w:rPrChange>
        </w:rPr>
        <w:t>И</w:t>
      </w:r>
      <w:moveTo w:id="44" w:author="Михаил" w:date="2020-05-20T11:48:00Z">
        <w:r w:rsidRPr="006463AA">
          <w:rPr>
            <w:rFonts w:ascii="Times New Roman" w:hAnsi="Times New Roman" w:cs="Times New Roman"/>
            <w:sz w:val="24"/>
            <w:szCs w:val="24"/>
            <w:rPrChange w:id="45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yellow"/>
              </w:rPr>
            </w:rPrChange>
          </w:rPr>
          <w:t>нформационным ресурсом.</w:t>
        </w:r>
      </w:moveTo>
      <w:moveToRangeEnd w:id="38"/>
    </w:p>
    <w:p w:rsidR="003601B8" w:rsidRPr="00654D39" w:rsidRDefault="006463AA" w:rsidP="00383565">
      <w:pPr>
        <w:pStyle w:val="aa"/>
        <w:spacing w:line="240" w:lineRule="auto"/>
        <w:rPr>
          <w:ins w:id="46" w:author="Михаил" w:date="2020-05-18T14:56:00Z"/>
          <w:rFonts w:ascii="Times New Roman" w:hAnsi="Times New Roman"/>
        </w:rPr>
      </w:pPr>
      <w:r w:rsidRPr="006463AA">
        <w:rPr>
          <w:rFonts w:ascii="Times New Roman" w:hAnsi="Times New Roman"/>
          <w:rPrChange w:id="47" w:author="Михаил" w:date="2020-05-21T08:25:00Z">
            <w:rPr>
              <w:rFonts w:ascii="Times New Roman" w:hAnsi="Times New Roman"/>
              <w:kern w:val="1"/>
              <w:sz w:val="28"/>
              <w:szCs w:val="28"/>
              <w:highlight w:val="yellow"/>
            </w:rPr>
          </w:rPrChange>
        </w:rPr>
        <w:t>Обмен информацией между медицинскими организациями, страховой медицинской организацией и территориальным фондом осуществляется в электронной форме с соблюдением требований по защите персональных данных и иной конфиденциальной информации.</w:t>
      </w:r>
    </w:p>
    <w:p w:rsidR="00772B2C" w:rsidRPr="00654D39" w:rsidRDefault="00FE17F4" w:rsidP="00383565">
      <w:pPr>
        <w:pStyle w:val="aa"/>
        <w:spacing w:line="240" w:lineRule="auto"/>
        <w:rPr>
          <w:rFonts w:ascii="Times New Roman" w:hAnsi="Times New Roman"/>
        </w:rPr>
      </w:pPr>
      <w:ins w:id="48" w:author="Михаил" w:date="2020-05-18T15:14:00Z">
        <w:r>
          <w:rPr>
            <w:rFonts w:ascii="Times New Roman" w:hAnsi="Times New Roman"/>
          </w:rPr>
          <w:t>Регламент вступа</w:t>
        </w:r>
      </w:ins>
      <w:ins w:id="49" w:author="Михаил" w:date="2020-05-18T15:24:00Z">
        <w:r>
          <w:rPr>
            <w:rFonts w:ascii="Times New Roman" w:hAnsi="Times New Roman"/>
          </w:rPr>
          <w:t>ет</w:t>
        </w:r>
      </w:ins>
      <w:ins w:id="50" w:author="Михаил" w:date="2020-05-18T15:14:00Z">
        <w:r>
          <w:rPr>
            <w:rFonts w:ascii="Times New Roman" w:hAnsi="Times New Roman"/>
          </w:rPr>
          <w:t xml:space="preserve"> в силу с 1 сентября 2020 года.</w:t>
        </w:r>
      </w:ins>
    </w:p>
    <w:p w:rsidR="004953D6" w:rsidRPr="00654D39" w:rsidRDefault="004953D6" w:rsidP="00B82D62">
      <w:pPr>
        <w:ind w:left="360"/>
        <w:jc w:val="center"/>
        <w:rPr>
          <w:rFonts w:ascii="Times New Roman" w:hAnsi="Times New Roman" w:cs="Times New Roman"/>
          <w:b/>
          <w:bCs/>
          <w:caps/>
        </w:rPr>
      </w:pPr>
    </w:p>
    <w:p w:rsidR="004953D6" w:rsidRPr="00654D39" w:rsidRDefault="00FE17F4" w:rsidP="00383565">
      <w:pPr>
        <w:pStyle w:val="aa"/>
        <w:spacing w:line="240" w:lineRule="auto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2. ТЕРМИНЫ И СОКРАЩЕНИЯ</w:t>
      </w:r>
    </w:p>
    <w:p w:rsidR="004953D6" w:rsidRPr="00654D39" w:rsidRDefault="00FE17F4" w:rsidP="00383565">
      <w:pPr>
        <w:pStyle w:val="2"/>
        <w:numPr>
          <w:ilvl w:val="1"/>
          <w:numId w:val="15"/>
        </w:numPr>
        <w:rPr>
          <w:rFonts w:ascii="Times New Roman" w:hAnsi="Times New Roman"/>
          <w:sz w:val="24"/>
          <w:szCs w:val="24"/>
        </w:rPr>
      </w:pPr>
      <w:bookmarkStart w:id="51" w:name="_Toc329082909"/>
      <w:r>
        <w:rPr>
          <w:rFonts w:ascii="Times New Roman" w:hAnsi="Times New Roman"/>
          <w:sz w:val="24"/>
          <w:szCs w:val="24"/>
        </w:rPr>
        <w:t>. Перечень используемых сокращений и терминов</w:t>
      </w:r>
      <w:bookmarkEnd w:id="51"/>
    </w:p>
    <w:p w:rsidR="004953D6" w:rsidRPr="00654D39" w:rsidRDefault="00FE17F4" w:rsidP="00383565">
      <w:pPr>
        <w:pStyle w:val="ac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Таблица 1  – Перечень используемых сокращений и терминов</w:t>
      </w:r>
    </w:p>
    <w:p w:rsidR="004953D6" w:rsidRPr="00654D39" w:rsidRDefault="004953D6" w:rsidP="00383565">
      <w:pPr>
        <w:pStyle w:val="ac"/>
        <w:rPr>
          <w:rFonts w:ascii="Times New Roman" w:hAnsi="Times New Roman"/>
          <w:b w:val="0"/>
          <w:bCs w:val="0"/>
          <w:sz w:val="24"/>
          <w:szCs w:val="24"/>
        </w:rPr>
      </w:pPr>
    </w:p>
    <w:tbl>
      <w:tblPr>
        <w:tblW w:w="10420" w:type="dxa"/>
        <w:tblInd w:w="-106" w:type="dxa"/>
        <w:tblBorders>
          <w:top w:val="single" w:sz="2" w:space="0" w:color="000000"/>
          <w:left w:val="single" w:sz="2" w:space="0" w:color="000000"/>
          <w:bottom w:val="single" w:sz="4" w:space="0" w:color="auto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837"/>
        <w:gridCol w:w="2183"/>
        <w:gridCol w:w="7400"/>
      </w:tblGrid>
      <w:tr w:rsidR="004953D6" w:rsidRPr="00654D39" w:rsidTr="0093459F">
        <w:tc>
          <w:tcPr>
            <w:tcW w:w="837" w:type="dxa"/>
            <w:tcBorders>
              <w:bottom w:val="single" w:sz="4" w:space="0" w:color="auto"/>
            </w:tcBorders>
            <w:shd w:val="clear" w:color="auto" w:fill="C0C0C0"/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№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shd w:val="clear" w:color="auto" w:fill="C0C0C0"/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Сокращение</w:t>
            </w:r>
          </w:p>
        </w:tc>
        <w:tc>
          <w:tcPr>
            <w:tcW w:w="7400" w:type="dxa"/>
            <w:tcBorders>
              <w:bottom w:val="single" w:sz="4" w:space="0" w:color="auto"/>
            </w:tcBorders>
            <w:shd w:val="clear" w:color="auto" w:fill="C0C0C0"/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Определение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0"/>
              <w:spacing w:after="200" w:line="276" w:lineRule="auto"/>
              <w:ind w:left="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XML</w:t>
            </w:r>
          </w:p>
        </w:tc>
        <w:tc>
          <w:tcPr>
            <w:tcW w:w="74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Ex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tensibleMarkupLanguage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 xml:space="preserve"> – (расширяемый язык разметки) формат, предназначенный для создания и обработки документов программами, одновременно удобный для чтения и создания документов человеком, а так же предназначенный для обмена информацией между программами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документ УДЛ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документ, удостоверяющий личность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ЕНП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единый номер полиса ОМС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ЕРЗ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единый регистр застрахованных в системе ОМС лиц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ЗЛ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застрахованное лицо или застрахованные лица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ЗКС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защищенные каналы связи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идентификация застрахованного лица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определение номера полиса (или соответствие номера полиса персональным данным ЗЛ) по персональным данным, по неполным данным, по данным записанным со слов ЗЛ или в иных случаях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ИС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информационная система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 xml:space="preserve">медицинская услуга 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медицинское вмешательство или комплекс медицинских вмешательств, направленных на профилактику, диагностику и лечение заболеваний, медицинскую реабилитацию и имеющих самостоятельное законченное значение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 xml:space="preserve">МО 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B575DE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медицинская организация, включенная в реестр медицинских организаций, осуществляющих деятельность в сфере ОМС, и заключившая договор на оказание и оплату медицинской помощи по ОМС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МП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медицинская помощь - комплекс мероприятий, направленных на поддержание и (или) восстановление здоровья и включающих в себя предоставление медицинских услуг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необязательный реквизит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реквизит, который может, как присутствовать, так и отсутствовать в элементе (при отсутствии не передается)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НСИ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нормативно-справочная информация, заимствованная из нормативных документов и справочников, используемая при информационном обмене участников ОМС Вологодской области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обязательный реквизит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реквизит, который должен обязательно присутствовать в элементе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ОМС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обязательное медицинское страхование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определение страховой принадлежности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1E5FE6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процесс определения страховой медицинской организации в которой застраховано ЗЛ на текущую дату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пациент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физическое лицо, которому оказывается медицинская помощь или которое обратилось за оказанием медицинской помощи независимо от наличия у него заболевания и от его состояния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персональные данные - любая информация, относящаяся к прямо или косвенно определенному или определяемому физическому лицу (субъекту персональных данных)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ПО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программное обеспечение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 xml:space="preserve">посещение 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 xml:space="preserve">контакт пациента с врачом по любому поводу с последующей записью в медицинской карте амбулаторного больного (назначение лечения, записи динамического наблюдения, постановка диагноза и другие записи на основании наблюдения за пациентом). Посещение среднего медицинского персонала подлежит оплате в случае ведения самостоятельного приема с последующей записью в медицинской </w:t>
            </w: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lastRenderedPageBreak/>
              <w:t>карте амбулаторного больного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 xml:space="preserve">Правила ОМС 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F56D59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 xml:space="preserve">Правила обязательного медицинского страхования, утвержденные приказом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Минздравсоцразвития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 xml:space="preserve"> России от 28.02.2019 № 10</w:t>
            </w:r>
            <w:bookmarkStart w:id="52" w:name="_GoBack"/>
            <w:bookmarkEnd w:id="52"/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8н «Об утверждении Правил обязательного медицинского страхования»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Приказ ФОМС 79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приказ ФОМС от 07.04.2011 № 79 «Об утверждении общих принципов построения и функционирования информационных систем и порядка информационного взаимодействия в сфере обязательного медицинского страхования»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Регламент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настоящий документ, описывающий последовательность функций, ответственность, порядок взаимодействия участников информационного обмена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РС ЕРЗ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региональный сегмент единого регистра застрахованных лиц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СКЗИ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средства криптографической защиты информации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СМО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страховая медицинская организация, включенная в реестр страховых медицинских организаций, осуществляющих деятельность в сфере ОМС, и заключившая договор  о финансовом обеспечении ОМС с ТФОМС ВО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ТФОМС ВО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территориальный фонд обязательного медицинского страхования Вологодской области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ФЛК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форматно-логический контроль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ЦС ЕРЗ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центральный сегмент единого регистра застрахованных лиц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ЭКМП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экспертиза качества медицинской помощи</w:t>
            </w:r>
          </w:p>
        </w:tc>
      </w:tr>
      <w:tr w:rsidR="004953D6" w:rsidRPr="00654D39" w:rsidTr="009345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4953D6" w:rsidP="00383565">
            <w:pPr>
              <w:pStyle w:val="ad"/>
              <w:numPr>
                <w:ilvl w:val="0"/>
                <w:numId w:val="17"/>
              </w:numPr>
              <w:spacing w:after="0"/>
              <w:ind w:left="0" w:firstLine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ЭП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654D39" w:rsidRDefault="00FE17F4" w:rsidP="00383565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электронная подпись</w:t>
            </w:r>
          </w:p>
        </w:tc>
      </w:tr>
    </w:tbl>
    <w:p w:rsidR="004953D6" w:rsidRPr="00654D39" w:rsidRDefault="004953D6" w:rsidP="00383565">
      <w:pPr>
        <w:pStyle w:val="2"/>
        <w:rPr>
          <w:rFonts w:ascii="Times New Roman" w:hAnsi="Times New Roman"/>
          <w:sz w:val="24"/>
          <w:szCs w:val="24"/>
        </w:rPr>
      </w:pPr>
    </w:p>
    <w:p w:rsidR="004953D6" w:rsidRPr="00654D39" w:rsidRDefault="00FE17F4" w:rsidP="00383565">
      <w:pPr>
        <w:pStyle w:val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</w:t>
      </w:r>
      <w:r>
        <w:rPr>
          <w:rFonts w:ascii="Times New Roman" w:hAnsi="Times New Roman"/>
          <w:sz w:val="24"/>
          <w:szCs w:val="24"/>
        </w:rPr>
        <w:tab/>
      </w:r>
      <w:bookmarkStart w:id="53" w:name="_Toc329082910"/>
      <w:r>
        <w:rPr>
          <w:rFonts w:ascii="Times New Roman" w:hAnsi="Times New Roman"/>
          <w:sz w:val="24"/>
          <w:szCs w:val="24"/>
        </w:rPr>
        <w:t>Перечень сокращений, используемых в описании форматов</w:t>
      </w:r>
      <w:bookmarkEnd w:id="53"/>
    </w:p>
    <w:p w:rsidR="004953D6" w:rsidRPr="00654D39" w:rsidRDefault="00FE17F4" w:rsidP="00383565">
      <w:pPr>
        <w:pStyle w:val="aa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Регламенте для описания типов полей формата </w:t>
      </w:r>
      <w:r>
        <w:rPr>
          <w:rFonts w:ascii="Times New Roman" w:hAnsi="Times New Roman"/>
          <w:lang w:val="en-US"/>
        </w:rPr>
        <w:t>XML</w:t>
      </w:r>
      <w:r>
        <w:rPr>
          <w:rFonts w:ascii="Times New Roman" w:hAnsi="Times New Roman"/>
        </w:rPr>
        <w:t xml:space="preserve"> в справочниках и электронных файлах используются следующие сокращения (столбец «Тип»):</w:t>
      </w:r>
    </w:p>
    <w:p w:rsidR="004953D6" w:rsidRPr="00654D39" w:rsidRDefault="00FE17F4" w:rsidP="00383565">
      <w:pPr>
        <w:pStyle w:val="aa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О</w:t>
      </w:r>
      <w:r>
        <w:rPr>
          <w:rFonts w:ascii="Times New Roman" w:hAnsi="Times New Roman"/>
        </w:rPr>
        <w:t xml:space="preserve"> – обязательный для заполнения тег;</w:t>
      </w:r>
    </w:p>
    <w:p w:rsidR="004953D6" w:rsidRPr="00654D39" w:rsidRDefault="00FE17F4" w:rsidP="00383565">
      <w:pPr>
        <w:pStyle w:val="aa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Н</w:t>
      </w:r>
      <w:r>
        <w:rPr>
          <w:rFonts w:ascii="Times New Roman" w:hAnsi="Times New Roman"/>
        </w:rPr>
        <w:t xml:space="preserve"> – необязательный тег, который может, как присутствовать, так и отсутствовать в элементе. При отсутствии, не передается (не создается в ветке);</w:t>
      </w:r>
    </w:p>
    <w:p w:rsidR="004953D6" w:rsidRPr="00654D39" w:rsidRDefault="00FE17F4" w:rsidP="00383565">
      <w:pPr>
        <w:pStyle w:val="aa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У  </w:t>
      </w:r>
      <w:r>
        <w:rPr>
          <w:rFonts w:ascii="Times New Roman" w:hAnsi="Times New Roman"/>
        </w:rPr>
        <w:t>– условно-обязательный тег. При наличии сведений должен передаваться (может быть обязательным при наличии каких либо условий). При отсутствии, не передается (не создается в ветке);</w:t>
      </w:r>
    </w:p>
    <w:p w:rsidR="004953D6" w:rsidRPr="00654D39" w:rsidRDefault="00FE17F4" w:rsidP="00383565">
      <w:pPr>
        <w:pStyle w:val="aa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М  </w:t>
      </w:r>
      <w:r>
        <w:rPr>
          <w:rFonts w:ascii="Times New Roman" w:hAnsi="Times New Roman"/>
        </w:rPr>
        <w:t>– тег, определяющий множественность данных, может добавляться к указанным выше символам. Таким образом, тегом этого типа может быть несколько подряд идущих в одной ветке (в одном элементе);</w:t>
      </w:r>
    </w:p>
    <w:p w:rsidR="004953D6" w:rsidRPr="00654D39" w:rsidRDefault="00FE17F4" w:rsidP="00383565">
      <w:pPr>
        <w:pStyle w:val="aa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en-US"/>
        </w:rPr>
        <w:t>S</w:t>
      </w:r>
      <w:r>
        <w:rPr>
          <w:rFonts w:ascii="Times New Roman" w:hAnsi="Times New Roman"/>
        </w:rPr>
        <w:t xml:space="preserve"> – тег является новым элементом (новой веткой); составной элемент, описывается отдельно;</w:t>
      </w:r>
    </w:p>
    <w:p w:rsidR="004953D6" w:rsidRPr="00654D39" w:rsidRDefault="00FE17F4" w:rsidP="00383565">
      <w:pPr>
        <w:pStyle w:val="aa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В столбце «Формат» для каждого атрибута указывается – символ формата, а вслед за ним в круглых скобках – максимальная длина атрибута. Используются следующие сокращения для описания формата:</w:t>
      </w:r>
    </w:p>
    <w:p w:rsidR="004953D6" w:rsidRPr="00654D39" w:rsidRDefault="00FE17F4" w:rsidP="00383565">
      <w:pPr>
        <w:pStyle w:val="aa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</w:t>
      </w:r>
      <w:r>
        <w:rPr>
          <w:rFonts w:ascii="Times New Roman" w:hAnsi="Times New Roman"/>
        </w:rPr>
        <w:t xml:space="preserve"> – текстовое поле;</w:t>
      </w:r>
    </w:p>
    <w:p w:rsidR="004953D6" w:rsidRPr="00654D39" w:rsidRDefault="00FE17F4" w:rsidP="00383565">
      <w:pPr>
        <w:pStyle w:val="aa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N</w:t>
      </w:r>
      <w:r>
        <w:rPr>
          <w:rFonts w:ascii="Times New Roman" w:hAnsi="Times New Roman"/>
        </w:rPr>
        <w:t xml:space="preserve"> – целое или дробное число. Максимальная длина поля указывается в  скобках. Если в скобках указывается два числа – то это определяет дробное число, первая цифра характеризует </w:t>
      </w:r>
      <w:r>
        <w:rPr>
          <w:rFonts w:ascii="Times New Roman" w:hAnsi="Times New Roman"/>
        </w:rPr>
        <w:lastRenderedPageBreak/>
        <w:t>длину целой части, а вторая цифра – длину дробной части;</w:t>
      </w:r>
    </w:p>
    <w:p w:rsidR="004953D6" w:rsidRPr="00654D39" w:rsidRDefault="00FE17F4" w:rsidP="00383565">
      <w:pPr>
        <w:pStyle w:val="aa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</w:t>
      </w:r>
      <w:r>
        <w:rPr>
          <w:rFonts w:ascii="Times New Roman" w:hAnsi="Times New Roman"/>
        </w:rPr>
        <w:t xml:space="preserve"> – формат даты в формате ГГГГ-ММ-ДД.</w:t>
      </w:r>
    </w:p>
    <w:p w:rsidR="004953D6" w:rsidRPr="00654D39" w:rsidRDefault="004953D6" w:rsidP="00383565">
      <w:pPr>
        <w:pStyle w:val="aa"/>
        <w:spacing w:line="240" w:lineRule="auto"/>
        <w:rPr>
          <w:rFonts w:ascii="Times New Roman" w:hAnsi="Times New Roman"/>
        </w:rPr>
      </w:pPr>
    </w:p>
    <w:p w:rsidR="004953D6" w:rsidRPr="00654D39" w:rsidRDefault="00FE17F4" w:rsidP="00383565">
      <w:pPr>
        <w:pStyle w:val="aa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Следует учитывать, что некоторые символы в файлах формата XML кодируются следующим образом: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</w:tblBorders>
        <w:tblLayout w:type="fixed"/>
        <w:tblLook w:val="01E0"/>
      </w:tblPr>
      <w:tblGrid>
        <w:gridCol w:w="3168"/>
        <w:gridCol w:w="3240"/>
      </w:tblGrid>
      <w:tr w:rsidR="004953D6" w:rsidRPr="00654D39">
        <w:trPr>
          <w:jc w:val="center"/>
        </w:trPr>
        <w:tc>
          <w:tcPr>
            <w:tcW w:w="3168" w:type="dxa"/>
            <w:tcBorders>
              <w:top w:val="double" w:sz="4" w:space="0" w:color="auto"/>
            </w:tcBorders>
          </w:tcPr>
          <w:p w:rsidR="004953D6" w:rsidRPr="00654D39" w:rsidRDefault="00FE17F4" w:rsidP="00383565">
            <w:pPr>
              <w:pStyle w:val="13"/>
              <w:spacing w:before="0" w:after="0"/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Символ</w:t>
            </w:r>
          </w:p>
        </w:tc>
        <w:tc>
          <w:tcPr>
            <w:tcW w:w="3240" w:type="dxa"/>
            <w:tcBorders>
              <w:top w:val="double" w:sz="4" w:space="0" w:color="auto"/>
            </w:tcBorders>
          </w:tcPr>
          <w:p w:rsidR="004953D6" w:rsidRPr="00654D39" w:rsidRDefault="00FE17F4" w:rsidP="00383565">
            <w:pPr>
              <w:pStyle w:val="13"/>
              <w:spacing w:before="0" w:after="0"/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Способ кодирования</w:t>
            </w:r>
          </w:p>
        </w:tc>
      </w:tr>
      <w:tr w:rsidR="004953D6" w:rsidRPr="00654D39">
        <w:trPr>
          <w:jc w:val="center"/>
        </w:trPr>
        <w:tc>
          <w:tcPr>
            <w:tcW w:w="3168" w:type="dxa"/>
          </w:tcPr>
          <w:p w:rsidR="004953D6" w:rsidRPr="00654D39" w:rsidRDefault="00FE17F4" w:rsidP="00383565">
            <w:pPr>
              <w:pStyle w:val="13"/>
              <w:spacing w:before="0" w:after="0"/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двойная кавычка (")</w:t>
            </w:r>
          </w:p>
        </w:tc>
        <w:tc>
          <w:tcPr>
            <w:tcW w:w="3240" w:type="dxa"/>
          </w:tcPr>
          <w:p w:rsidR="004953D6" w:rsidRPr="00654D39" w:rsidRDefault="00FE17F4" w:rsidP="00383565">
            <w:pPr>
              <w:pStyle w:val="13"/>
              <w:spacing w:before="0" w:after="0"/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&amp;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 w:eastAsia="ru-RU"/>
              </w:rPr>
              <w:t>quot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;</w:t>
            </w:r>
          </w:p>
        </w:tc>
      </w:tr>
      <w:tr w:rsidR="004953D6" w:rsidRPr="00654D39">
        <w:trPr>
          <w:jc w:val="center"/>
        </w:trPr>
        <w:tc>
          <w:tcPr>
            <w:tcW w:w="3168" w:type="dxa"/>
          </w:tcPr>
          <w:p w:rsidR="004953D6" w:rsidRPr="00654D39" w:rsidRDefault="00FE17F4" w:rsidP="00383565">
            <w:pPr>
              <w:pStyle w:val="13"/>
              <w:spacing w:before="0" w:after="0"/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одинарная кавычка (')</w:t>
            </w:r>
          </w:p>
        </w:tc>
        <w:tc>
          <w:tcPr>
            <w:tcW w:w="3240" w:type="dxa"/>
          </w:tcPr>
          <w:p w:rsidR="004953D6" w:rsidRPr="00654D39" w:rsidRDefault="00FE17F4" w:rsidP="00383565">
            <w:pPr>
              <w:pStyle w:val="13"/>
              <w:spacing w:before="0" w:after="0"/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&amp;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 w:eastAsia="ru-RU"/>
              </w:rPr>
              <w:t>apos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;</w:t>
            </w:r>
          </w:p>
        </w:tc>
      </w:tr>
      <w:tr w:rsidR="004953D6" w:rsidRPr="00654D39">
        <w:trPr>
          <w:jc w:val="center"/>
        </w:trPr>
        <w:tc>
          <w:tcPr>
            <w:tcW w:w="3168" w:type="dxa"/>
          </w:tcPr>
          <w:p w:rsidR="004953D6" w:rsidRPr="00654D39" w:rsidRDefault="00FE17F4" w:rsidP="00383565">
            <w:pPr>
              <w:pStyle w:val="13"/>
              <w:spacing w:before="0" w:after="0"/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левая угловая скобка ("&lt;")</w:t>
            </w:r>
          </w:p>
        </w:tc>
        <w:tc>
          <w:tcPr>
            <w:tcW w:w="3240" w:type="dxa"/>
          </w:tcPr>
          <w:p w:rsidR="004953D6" w:rsidRPr="00654D39" w:rsidRDefault="00FE17F4" w:rsidP="00383565">
            <w:pPr>
              <w:pStyle w:val="13"/>
              <w:spacing w:before="0" w:after="0"/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&amp;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 w:eastAsia="ru-RU"/>
              </w:rPr>
              <w:t>lt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;</w:t>
            </w:r>
          </w:p>
        </w:tc>
      </w:tr>
      <w:tr w:rsidR="004953D6" w:rsidRPr="00654D39">
        <w:trPr>
          <w:jc w:val="center"/>
        </w:trPr>
        <w:tc>
          <w:tcPr>
            <w:tcW w:w="3168" w:type="dxa"/>
          </w:tcPr>
          <w:p w:rsidR="004953D6" w:rsidRPr="00654D39" w:rsidRDefault="00FE17F4" w:rsidP="00383565">
            <w:pPr>
              <w:pStyle w:val="13"/>
              <w:spacing w:before="0" w:after="0"/>
              <w:rPr>
                <w:rFonts w:ascii="Times New Roman" w:hAnsi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правая угловая скобка</w:t>
            </w:r>
            <w:r>
              <w:rPr>
                <w:rFonts w:ascii="Times New Roman" w:hAnsi="Times New Roman"/>
                <w:sz w:val="22"/>
                <w:szCs w:val="22"/>
                <w:lang w:val="en-US" w:eastAsia="ru-RU"/>
              </w:rPr>
              <w:t xml:space="preserve"> ("&gt;")</w:t>
            </w:r>
          </w:p>
        </w:tc>
        <w:tc>
          <w:tcPr>
            <w:tcW w:w="3240" w:type="dxa"/>
          </w:tcPr>
          <w:p w:rsidR="004953D6" w:rsidRPr="00654D39" w:rsidRDefault="00FE17F4" w:rsidP="00383565">
            <w:pPr>
              <w:pStyle w:val="13"/>
              <w:spacing w:before="0" w:after="0"/>
              <w:rPr>
                <w:rFonts w:ascii="Times New Roman" w:hAnsi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hAnsi="Times New Roman"/>
                <w:sz w:val="22"/>
                <w:szCs w:val="22"/>
                <w:lang w:val="en-US" w:eastAsia="ru-RU"/>
              </w:rPr>
              <w:t>&amp;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 w:eastAsia="ru-RU"/>
              </w:rPr>
              <w:t>gt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 w:eastAsia="ru-RU"/>
              </w:rPr>
              <w:t>;</w:t>
            </w:r>
          </w:p>
        </w:tc>
      </w:tr>
      <w:tr w:rsidR="004953D6" w:rsidRPr="00654D39">
        <w:trPr>
          <w:jc w:val="center"/>
        </w:trPr>
        <w:tc>
          <w:tcPr>
            <w:tcW w:w="3168" w:type="dxa"/>
            <w:tcBorders>
              <w:bottom w:val="double" w:sz="4" w:space="0" w:color="auto"/>
            </w:tcBorders>
          </w:tcPr>
          <w:p w:rsidR="004953D6" w:rsidRPr="00654D39" w:rsidRDefault="00FE17F4" w:rsidP="00383565">
            <w:pPr>
              <w:pStyle w:val="13"/>
              <w:spacing w:before="0" w:after="0"/>
              <w:rPr>
                <w:rFonts w:ascii="Times New Roman" w:hAnsi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амперсант</w:t>
            </w:r>
            <w:r>
              <w:rPr>
                <w:rFonts w:ascii="Times New Roman" w:hAnsi="Times New Roman"/>
                <w:sz w:val="22"/>
                <w:szCs w:val="22"/>
                <w:lang w:val="en-US" w:eastAsia="ru-RU"/>
              </w:rPr>
              <w:t xml:space="preserve"> ("&amp;")</w:t>
            </w:r>
          </w:p>
        </w:tc>
        <w:tc>
          <w:tcPr>
            <w:tcW w:w="3240" w:type="dxa"/>
            <w:tcBorders>
              <w:bottom w:val="double" w:sz="4" w:space="0" w:color="auto"/>
            </w:tcBorders>
          </w:tcPr>
          <w:p w:rsidR="004953D6" w:rsidRPr="00654D39" w:rsidRDefault="00FE17F4" w:rsidP="00383565">
            <w:pPr>
              <w:pStyle w:val="13"/>
              <w:spacing w:before="0" w:after="0"/>
              <w:rPr>
                <w:rFonts w:ascii="Times New Roman" w:hAnsi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hAnsi="Times New Roman"/>
                <w:sz w:val="22"/>
                <w:szCs w:val="22"/>
                <w:lang w:val="en-US" w:eastAsia="ru-RU"/>
              </w:rPr>
              <w:t>&amp;amp;</w:t>
            </w:r>
          </w:p>
        </w:tc>
      </w:tr>
    </w:tbl>
    <w:p w:rsidR="004953D6" w:rsidRPr="00654D39" w:rsidRDefault="004953D6" w:rsidP="00FB736E">
      <w:pPr>
        <w:pStyle w:val="12"/>
        <w:widowControl/>
        <w:tabs>
          <w:tab w:val="left" w:pos="374"/>
        </w:tabs>
        <w:autoSpaceDN/>
        <w:adjustRightInd/>
        <w:ind w:left="374"/>
        <w:jc w:val="both"/>
        <w:rPr>
          <w:rFonts w:ascii="Times New Roman" w:eastAsia="MS Mincho" w:hAnsi="Times New Roman"/>
          <w:strike/>
          <w:sz w:val="24"/>
          <w:szCs w:val="24"/>
          <w:rPrChange w:id="54" w:author="Михаил" w:date="2020-05-21T08:25:00Z">
            <w:rPr>
              <w:rFonts w:ascii="Times New Roman" w:eastAsia="MS Mincho" w:hAnsi="Times New Roman"/>
              <w:strike/>
              <w:sz w:val="24"/>
              <w:szCs w:val="24"/>
              <w:highlight w:val="yellow"/>
            </w:rPr>
          </w:rPrChange>
        </w:rPr>
      </w:pPr>
    </w:p>
    <w:p w:rsidR="004953D6" w:rsidRPr="00654D39" w:rsidRDefault="006463AA" w:rsidP="00BC0849">
      <w:pPr>
        <w:pStyle w:val="a7"/>
        <w:spacing w:line="355" w:lineRule="exact"/>
        <w:ind w:left="0" w:firstLineChars="272" w:firstLine="707"/>
        <w:jc w:val="both"/>
        <w:rPr>
          <w:rFonts w:ascii="Times New Roman" w:hAnsi="Times New Roman"/>
        </w:rPr>
      </w:pPr>
      <w:r w:rsidRPr="006463AA">
        <w:rPr>
          <w:rFonts w:ascii="Times New Roman" w:hAnsi="Times New Roman"/>
          <w:sz w:val="26"/>
          <w:szCs w:val="26"/>
          <w:rPrChange w:id="55" w:author="Михаил" w:date="2020-05-21T08:25:00Z">
            <w:rPr>
              <w:rFonts w:ascii="Times New Roman" w:hAnsi="Times New Roman"/>
              <w:kern w:val="1"/>
              <w:sz w:val="26"/>
              <w:szCs w:val="26"/>
              <w:highlight w:val="green"/>
            </w:rPr>
          </w:rPrChange>
        </w:rPr>
        <w:t xml:space="preserve">Отправка данных в </w:t>
      </w:r>
      <w:del w:id="56" w:author="Михаил" w:date="2020-05-20T12:10:00Z">
        <w:r w:rsidRPr="006463AA">
          <w:rPr>
            <w:rFonts w:ascii="Times New Roman" w:hAnsi="Times New Roman"/>
            <w:sz w:val="26"/>
            <w:szCs w:val="26"/>
            <w:rPrChange w:id="57" w:author="Михаил" w:date="2020-05-21T08:25:00Z">
              <w:rPr>
                <w:rFonts w:ascii="Times New Roman" w:hAnsi="Times New Roman"/>
                <w:kern w:val="1"/>
                <w:sz w:val="26"/>
                <w:szCs w:val="26"/>
                <w:highlight w:val="green"/>
              </w:rPr>
            </w:rPrChange>
          </w:rPr>
          <w:delText>формате</w:delText>
        </w:r>
      </w:del>
      <w:ins w:id="58" w:author="Михаил" w:date="2020-05-20T12:10:00Z">
        <w:r w:rsidRPr="006463AA">
          <w:rPr>
            <w:rFonts w:ascii="Times New Roman" w:hAnsi="Times New Roman"/>
            <w:sz w:val="26"/>
            <w:szCs w:val="26"/>
            <w:rPrChange w:id="59" w:author="Михаил" w:date="2020-05-21T08:25:00Z">
              <w:rPr>
                <w:rFonts w:ascii="Times New Roman" w:hAnsi="Times New Roman"/>
                <w:kern w:val="1"/>
                <w:sz w:val="26"/>
                <w:szCs w:val="26"/>
                <w:highlight w:val="green"/>
              </w:rPr>
            </w:rPrChange>
          </w:rPr>
          <w:t>форматах</w:t>
        </w:r>
      </w:ins>
      <w:r w:rsidRPr="006463AA">
        <w:rPr>
          <w:rFonts w:ascii="Times New Roman" w:hAnsi="Times New Roman"/>
          <w:sz w:val="26"/>
          <w:szCs w:val="26"/>
          <w:rPrChange w:id="60" w:author="Михаил" w:date="2020-05-21T08:25:00Z">
            <w:rPr>
              <w:rFonts w:ascii="Times New Roman" w:hAnsi="Times New Roman"/>
              <w:kern w:val="1"/>
              <w:sz w:val="26"/>
              <w:szCs w:val="26"/>
              <w:highlight w:val="green"/>
            </w:rPr>
          </w:rPrChange>
        </w:rPr>
        <w:t xml:space="preserve">, согласно настоящего Регламента, должна осуществляться строго через защищенный канал обмена данных </w:t>
      </w:r>
      <w:proofErr w:type="spellStart"/>
      <w:r w:rsidRPr="006463AA">
        <w:rPr>
          <w:rFonts w:ascii="Times New Roman" w:hAnsi="Times New Roman"/>
          <w:sz w:val="26"/>
          <w:szCs w:val="26"/>
          <w:rPrChange w:id="61" w:author="Михаил" w:date="2020-05-21T08:25:00Z">
            <w:rPr>
              <w:rFonts w:ascii="Times New Roman" w:hAnsi="Times New Roman"/>
              <w:kern w:val="1"/>
              <w:sz w:val="26"/>
              <w:szCs w:val="26"/>
              <w:highlight w:val="green"/>
            </w:rPr>
          </w:rPrChange>
        </w:rPr>
        <w:t>VipNet</w:t>
      </w:r>
      <w:proofErr w:type="spellEnd"/>
      <w:ins w:id="62" w:author="Михаил" w:date="2020-05-20T12:11:00Z">
        <w:r w:rsidRPr="006463AA">
          <w:rPr>
            <w:rFonts w:ascii="Times New Roman" w:hAnsi="Times New Roman"/>
            <w:sz w:val="26"/>
            <w:szCs w:val="26"/>
            <w:rPrChange w:id="63" w:author="Михаил" w:date="2020-05-21T08:25:00Z">
              <w:rPr>
                <w:rFonts w:ascii="Times New Roman" w:hAnsi="Times New Roman"/>
                <w:kern w:val="1"/>
                <w:sz w:val="26"/>
                <w:szCs w:val="26"/>
                <w:highlight w:val="green"/>
              </w:rPr>
            </w:rPrChange>
          </w:rPr>
          <w:t>. В адрес ТФОМС ВО сведения направляются</w:t>
        </w:r>
      </w:ins>
      <w:r w:rsidRPr="006463AA">
        <w:rPr>
          <w:rFonts w:ascii="Times New Roman" w:hAnsi="Times New Roman"/>
          <w:sz w:val="26"/>
          <w:szCs w:val="26"/>
          <w:rPrChange w:id="64" w:author="Михаил" w:date="2020-05-21T08:25:00Z">
            <w:rPr>
              <w:rFonts w:ascii="Times New Roman" w:hAnsi="Times New Roman"/>
              <w:kern w:val="1"/>
              <w:sz w:val="26"/>
              <w:szCs w:val="26"/>
              <w:highlight w:val="green"/>
            </w:rPr>
          </w:rPrChange>
        </w:rPr>
        <w:t xml:space="preserve"> на абонентский пункт «35 </w:t>
      </w:r>
      <w:del w:id="65" w:author="Михаил" w:date="2020-05-18T14:40:00Z">
        <w:r w:rsidRPr="006463AA">
          <w:rPr>
            <w:rFonts w:ascii="Times New Roman" w:hAnsi="Times New Roman"/>
            <w:sz w:val="26"/>
            <w:szCs w:val="26"/>
            <w:rPrChange w:id="66" w:author="Михаил" w:date="2020-05-21T08:25:00Z">
              <w:rPr>
                <w:rFonts w:ascii="Times New Roman" w:hAnsi="Times New Roman"/>
                <w:kern w:val="1"/>
                <w:sz w:val="26"/>
                <w:szCs w:val="26"/>
                <w:highlight w:val="green"/>
              </w:rPr>
            </w:rPrChange>
          </w:rPr>
          <w:delText>(Вологда ТФОМС) Отдел автоматизации</w:delText>
        </w:r>
      </w:del>
      <w:ins w:id="67" w:author="Михаил" w:date="2020-05-18T14:40:00Z">
        <w:r w:rsidRPr="006463AA">
          <w:rPr>
            <w:rFonts w:ascii="Times New Roman" w:hAnsi="Times New Roman"/>
            <w:sz w:val="26"/>
            <w:szCs w:val="26"/>
            <w:rPrChange w:id="68" w:author="Михаил" w:date="2020-05-21T08:25:00Z">
              <w:rPr>
                <w:rFonts w:ascii="Times New Roman" w:hAnsi="Times New Roman"/>
                <w:kern w:val="1"/>
                <w:sz w:val="26"/>
                <w:szCs w:val="26"/>
                <w:highlight w:val="green"/>
              </w:rPr>
            </w:rPrChange>
          </w:rPr>
          <w:t>Сопровождение ЗЛ</w:t>
        </w:r>
      </w:ins>
      <w:r w:rsidRPr="006463AA">
        <w:rPr>
          <w:rFonts w:ascii="Times New Roman" w:hAnsi="Times New Roman"/>
          <w:sz w:val="26"/>
          <w:szCs w:val="26"/>
          <w:rPrChange w:id="69" w:author="Михаил" w:date="2020-05-21T08:25:00Z">
            <w:rPr>
              <w:rFonts w:ascii="Times New Roman" w:hAnsi="Times New Roman"/>
              <w:kern w:val="1"/>
              <w:sz w:val="26"/>
              <w:szCs w:val="26"/>
              <w:highlight w:val="green"/>
            </w:rPr>
          </w:rPrChange>
        </w:rPr>
        <w:t>».</w:t>
      </w:r>
    </w:p>
    <w:p w:rsidR="004953D6" w:rsidRPr="00654D39" w:rsidRDefault="004953D6" w:rsidP="00FB736E">
      <w:pPr>
        <w:pStyle w:val="a7"/>
        <w:spacing w:line="355" w:lineRule="exact"/>
        <w:ind w:left="0" w:firstLineChars="272" w:firstLine="707"/>
        <w:jc w:val="both"/>
        <w:rPr>
          <w:rFonts w:ascii="Times New Roman" w:hAnsi="Times New Roman"/>
          <w:sz w:val="26"/>
          <w:szCs w:val="26"/>
        </w:rPr>
      </w:pPr>
    </w:p>
    <w:p w:rsidR="000D29A3" w:rsidRPr="00654D39" w:rsidRDefault="000D29A3" w:rsidP="00FB736E">
      <w:pPr>
        <w:pStyle w:val="a7"/>
        <w:spacing w:line="355" w:lineRule="exact"/>
        <w:ind w:left="0" w:firstLineChars="272" w:firstLine="707"/>
        <w:jc w:val="both"/>
        <w:rPr>
          <w:rFonts w:ascii="Times New Roman" w:hAnsi="Times New Roman"/>
          <w:sz w:val="26"/>
          <w:szCs w:val="26"/>
        </w:rPr>
      </w:pPr>
    </w:p>
    <w:p w:rsidR="004953D6" w:rsidRPr="00654D39" w:rsidRDefault="00FE17F4" w:rsidP="0037261E">
      <w:pPr>
        <w:pStyle w:val="1"/>
        <w:numPr>
          <w:ilvl w:val="0"/>
          <w:numId w:val="18"/>
        </w:numPr>
        <w:tabs>
          <w:tab w:val="left" w:pos="374"/>
        </w:tabs>
        <w:spacing w:before="0"/>
        <w:ind w:left="0" w:firstLin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ИНФОРМАЦИОННОЕ ВЗАИМОДЕЙСТВИЕ ПРИ ВЕДЕНИИ НСИ</w:t>
      </w:r>
    </w:p>
    <w:p w:rsidR="004953D6" w:rsidRPr="00654D39" w:rsidRDefault="004953D6" w:rsidP="001E5FE6">
      <w:pPr>
        <w:pStyle w:val="a7"/>
        <w:ind w:left="2359"/>
        <w:rPr>
          <w:rFonts w:ascii="Times New Roman" w:hAnsi="Times New Roman"/>
        </w:rPr>
      </w:pPr>
    </w:p>
    <w:p w:rsidR="004953D6" w:rsidRPr="00654D39" w:rsidRDefault="00FE17F4" w:rsidP="00383565">
      <w:pPr>
        <w:pStyle w:val="aa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При информационном взаимодействии используется НСИ, применение которой регламентировано приказом ФОМС от 07.04.2011 № 79 «Об утверждении общих принципов построения и функционирования информационных систем и порядка информационного взаимодействия в сфере обязательного медицинского страхования», а также НСИ Минздрава России, нормативно установленная и иная НСИ, используемая в системе ОМС Вологодской области, не противоречащая НСИ, предоставленной ФОМС.</w:t>
      </w:r>
    </w:p>
    <w:p w:rsidR="004953D6" w:rsidRPr="00654D39" w:rsidRDefault="00FE17F4" w:rsidP="00B575DE">
      <w:pPr>
        <w:pStyle w:val="aa"/>
        <w:spacing w:line="240" w:lineRule="auto"/>
        <w:rPr>
          <w:rFonts w:ascii="Times New Roman" w:hAnsi="Times New Roman"/>
          <w:b/>
          <w:bCs/>
          <w:caps/>
        </w:rPr>
      </w:pPr>
      <w:r>
        <w:rPr>
          <w:rFonts w:ascii="Times New Roman" w:hAnsi="Times New Roman"/>
        </w:rPr>
        <w:t>Порядок и работа с НСИ определен разделом 3 Регламента информационного взаимодействия участников при расчетах за медицинскую помощь по обязательному медицинскому страхованию, оказанную застрахованным лицам на территории Вологодской области.</w:t>
      </w:r>
    </w:p>
    <w:p w:rsidR="00B4394D" w:rsidRPr="00654D39" w:rsidRDefault="00B4394D" w:rsidP="00B4394D">
      <w:pPr>
        <w:pStyle w:val="a7"/>
        <w:spacing w:line="355" w:lineRule="exact"/>
        <w:ind w:left="0" w:firstLineChars="272" w:firstLine="707"/>
        <w:jc w:val="both"/>
        <w:rPr>
          <w:rFonts w:ascii="Times New Roman" w:hAnsi="Times New Roman"/>
          <w:sz w:val="26"/>
          <w:szCs w:val="26"/>
        </w:rPr>
      </w:pPr>
    </w:p>
    <w:p w:rsidR="00B4394D" w:rsidRPr="00654D39" w:rsidRDefault="00B4394D" w:rsidP="00B4394D">
      <w:pPr>
        <w:pStyle w:val="a7"/>
        <w:spacing w:line="355" w:lineRule="exact"/>
        <w:ind w:left="0" w:firstLineChars="272" w:firstLine="707"/>
        <w:jc w:val="both"/>
        <w:rPr>
          <w:rFonts w:ascii="Times New Roman" w:hAnsi="Times New Roman"/>
          <w:sz w:val="26"/>
          <w:szCs w:val="26"/>
        </w:rPr>
      </w:pPr>
    </w:p>
    <w:p w:rsidR="004953D6" w:rsidRPr="00654D39" w:rsidRDefault="00FE17F4" w:rsidP="00B82D62">
      <w:pPr>
        <w:ind w:left="360"/>
        <w:jc w:val="center"/>
        <w:rPr>
          <w:rFonts w:ascii="Times New Roman" w:hAnsi="Times New Roman" w:cs="Times New Roman"/>
          <w:b/>
          <w:bCs/>
          <w:caps/>
        </w:rPr>
      </w:pPr>
      <w:r>
        <w:rPr>
          <w:rFonts w:ascii="Times New Roman" w:hAnsi="Times New Roman" w:cs="Times New Roman"/>
          <w:b/>
          <w:bCs/>
          <w:caps/>
        </w:rPr>
        <w:t>4.  Порядок информационного взаимодействия при организации прохождения застрахованными лицами прОфилактических меропРИЯТий</w:t>
      </w:r>
    </w:p>
    <w:p w:rsidR="004953D6" w:rsidRPr="00654D39" w:rsidRDefault="00FE17F4" w:rsidP="005D0B09">
      <w:pPr>
        <w:pStyle w:val="aa"/>
        <w:spacing w:line="240" w:lineRule="auto"/>
        <w:rPr>
          <w:rFonts w:ascii="Times New Roman" w:hAnsi="Times New Roman"/>
        </w:rPr>
      </w:pPr>
      <w:ins w:id="70" w:author="Михаил" w:date="2020-05-20T11:24:00Z">
        <w:r>
          <w:rPr>
            <w:rFonts w:ascii="Times New Roman" w:hAnsi="Times New Roman"/>
          </w:rPr>
          <w:t>4.</w:t>
        </w:r>
      </w:ins>
      <w:r>
        <w:rPr>
          <w:rFonts w:ascii="Times New Roman" w:hAnsi="Times New Roman"/>
        </w:rPr>
        <w:t>1. При осуществлении информационного взаимодействия при организации прохождения застрахованными лицами профилактических мероприятий участники руководствуются совместным письмом Министерства здравоохранения  Российской Федерации  от 01.08.2018 № 17-0/10/2-5062 и ФОМС от 01.08.2018 № 9609/30/и   и Приказом Министерства здравоохранения  Российской Федерации  от 28.02.2019 №108н «Об утверждении Правил обязательного медицинского страхования».</w:t>
      </w:r>
    </w:p>
    <w:p w:rsidR="004953D6" w:rsidRPr="00654D39" w:rsidRDefault="00FE17F4" w:rsidP="005D0B09">
      <w:pPr>
        <w:pStyle w:val="aa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Форматы файлов определены Приложением А. Обмен информацией между медицинскими организациями, страховой медицинской организацией и территориальным фондом осуществляется в электронной форме с соблюдением требований по защите персональных данных и иной конфиденциальной информации в соответствии с </w:t>
      </w:r>
      <w:r w:rsidR="006463AA" w:rsidRPr="006463AA">
        <w:fldChar w:fldCharType="begin"/>
      </w:r>
      <w:r>
        <w:instrText>HYPERLINK "http://www.consultant.ru/document/cons_doc_LAW_317665/738da62240a2f39c000c4a55b3c5c650d2eb9e22/" \l "dst111"</w:instrText>
      </w:r>
      <w:r w:rsidR="006463AA" w:rsidRPr="006463AA">
        <w:rPr>
          <w:rPrChange w:id="71" w:author="Михаил" w:date="2020-05-21T08:25:00Z">
            <w:rPr>
              <w:kern w:val="1"/>
              <w:sz w:val="28"/>
              <w:szCs w:val="28"/>
            </w:rPr>
          </w:rPrChange>
        </w:rPr>
        <w:fldChar w:fldCharType="separate"/>
      </w:r>
      <w:r>
        <w:rPr>
          <w:rFonts w:ascii="Times New Roman" w:hAnsi="Times New Roman"/>
        </w:rPr>
        <w:t>частью 6 статьи 44</w:t>
      </w:r>
      <w:r w:rsidR="006463AA" w:rsidRPr="006463AA">
        <w:rPr>
          <w:rPrChange w:id="72" w:author="Михаил" w:date="2020-05-21T08:25:00Z">
            <w:rPr>
              <w:kern w:val="1"/>
              <w:sz w:val="28"/>
              <w:szCs w:val="28"/>
            </w:rPr>
          </w:rPrChange>
        </w:rPr>
        <w:fldChar w:fldCharType="end"/>
      </w:r>
      <w:r>
        <w:rPr>
          <w:rFonts w:ascii="Times New Roman" w:hAnsi="Times New Roman"/>
        </w:rPr>
        <w:t> Федерального закона от 29.11.2010 №326-ФЗ «Об обязательном медицинском страховании в Российской Федерации».</w:t>
      </w:r>
    </w:p>
    <w:p w:rsidR="004953D6" w:rsidRPr="00654D39" w:rsidRDefault="004953D6" w:rsidP="00FD226B">
      <w:pPr>
        <w:pStyle w:val="a7"/>
        <w:ind w:left="360"/>
        <w:jc w:val="both"/>
        <w:rPr>
          <w:rFonts w:ascii="Times New Roman" w:hAnsi="Times New Roman"/>
        </w:rPr>
      </w:pPr>
    </w:p>
    <w:p w:rsidR="004953D6" w:rsidRPr="00654D39" w:rsidRDefault="00FE17F4" w:rsidP="00183F89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ins w:id="73" w:author="Михаил" w:date="2020-05-20T11:24:00Z">
        <w:r>
          <w:rPr>
            <w:rFonts w:ascii="Times New Roman" w:hAnsi="Times New Roman" w:cs="Times New Roman"/>
            <w:b/>
            <w:bCs/>
          </w:rPr>
          <w:t>4.</w:t>
        </w:r>
      </w:ins>
      <w:r>
        <w:rPr>
          <w:rFonts w:ascii="Times New Roman" w:hAnsi="Times New Roman" w:cs="Times New Roman"/>
          <w:b/>
          <w:bCs/>
          <w:sz w:val="24"/>
          <w:szCs w:val="24"/>
        </w:rPr>
        <w:t>2. Орган исполнительной власти субъекта Российской Федерации в сфере здравоохранения:</w:t>
      </w:r>
    </w:p>
    <w:p w:rsidR="004953D6" w:rsidRPr="00654D39" w:rsidRDefault="00FE17F4" w:rsidP="00183F89">
      <w:pPr>
        <w:pStyle w:val="a7"/>
        <w:ind w:left="0" w:firstLine="709"/>
        <w:jc w:val="both"/>
        <w:rPr>
          <w:rFonts w:ascii="Times New Roman" w:hAnsi="Times New Roman"/>
        </w:rPr>
      </w:pPr>
      <w:ins w:id="74" w:author="Михаил" w:date="2020-05-20T11:24:00Z">
        <w:r>
          <w:rPr>
            <w:rFonts w:ascii="Times New Roman" w:hAnsi="Times New Roman"/>
          </w:rPr>
          <w:lastRenderedPageBreak/>
          <w:t>4.</w:t>
        </w:r>
      </w:ins>
      <w:r>
        <w:rPr>
          <w:rFonts w:ascii="Times New Roman" w:hAnsi="Times New Roman"/>
        </w:rPr>
        <w:t xml:space="preserve">2.1. утверждает план медицинских осмотров на следующий календарный год для проведения профилактических медицинских осмотров, в том числе в рамках диспансеризации, диспансеризации и  диспансерного наблюдения застрахованных лиц с помесячной разбивкой и направляет его в медицинские организации, в ТФОМС  и страховые медицинские организации (в разрезе медицинских организаций) </w:t>
      </w:r>
      <w:r>
        <w:rPr>
          <w:rFonts w:ascii="Times New Roman" w:hAnsi="Times New Roman"/>
          <w:b/>
          <w:bCs/>
          <w:i/>
          <w:iCs/>
          <w:u w:val="single"/>
        </w:rPr>
        <w:t>в срок не позднее 15 декабря</w:t>
      </w:r>
      <w:r>
        <w:rPr>
          <w:rFonts w:ascii="Times New Roman" w:hAnsi="Times New Roman"/>
        </w:rPr>
        <w:t xml:space="preserve"> текущего года;</w:t>
      </w:r>
    </w:p>
    <w:p w:rsidR="004953D6" w:rsidRPr="00654D39" w:rsidRDefault="00FE17F4" w:rsidP="00183F89">
      <w:pPr>
        <w:pStyle w:val="a7"/>
        <w:ind w:left="0" w:firstLine="709"/>
        <w:jc w:val="both"/>
        <w:rPr>
          <w:rFonts w:ascii="Times New Roman" w:hAnsi="Times New Roman"/>
        </w:rPr>
      </w:pPr>
      <w:ins w:id="75" w:author="Михаил" w:date="2020-05-20T11:24:00Z">
        <w:r>
          <w:rPr>
            <w:rFonts w:ascii="Times New Roman" w:hAnsi="Times New Roman"/>
          </w:rPr>
          <w:t>4.</w:t>
        </w:r>
      </w:ins>
      <w:r>
        <w:rPr>
          <w:rFonts w:ascii="Times New Roman" w:hAnsi="Times New Roman"/>
        </w:rPr>
        <w:t>2.2. обеспечивает организацию и проведение профилактических медицинских осмотров, в том числе в рамках диспансеризации, диспансеризации и диспансерного наблюдения.</w:t>
      </w:r>
    </w:p>
    <w:p w:rsidR="004953D6" w:rsidRPr="00654D39" w:rsidRDefault="004953D6" w:rsidP="00183F89">
      <w:pPr>
        <w:pStyle w:val="a7"/>
        <w:ind w:left="0" w:firstLine="709"/>
        <w:jc w:val="both"/>
        <w:rPr>
          <w:rFonts w:ascii="Times New Roman" w:hAnsi="Times New Roman"/>
        </w:rPr>
      </w:pPr>
    </w:p>
    <w:p w:rsidR="004953D6" w:rsidRPr="00654D39" w:rsidRDefault="00FE17F4" w:rsidP="00183F89">
      <w:pPr>
        <w:pStyle w:val="a7"/>
        <w:spacing w:after="120"/>
        <w:ind w:left="0" w:firstLine="709"/>
        <w:jc w:val="both"/>
        <w:rPr>
          <w:rFonts w:ascii="Times New Roman" w:hAnsi="Times New Roman"/>
        </w:rPr>
      </w:pPr>
      <w:ins w:id="76" w:author="Михаил" w:date="2020-05-20T11:24:00Z">
        <w:r>
          <w:rPr>
            <w:rFonts w:ascii="Times New Roman" w:hAnsi="Times New Roman"/>
            <w:b/>
            <w:bCs/>
          </w:rPr>
          <w:t>4.</w:t>
        </w:r>
      </w:ins>
      <w:r>
        <w:rPr>
          <w:rFonts w:ascii="Times New Roman" w:hAnsi="Times New Roman"/>
          <w:b/>
          <w:bCs/>
        </w:rPr>
        <w:t>3. Медицинская организация, оказывающая первичную медико-санитарную помощь в амбулаторных условиях, в том числе во взаимодействии со СМО (при необходимости):</w:t>
      </w:r>
    </w:p>
    <w:p w:rsidR="004953D6" w:rsidRPr="00654D39" w:rsidRDefault="00FE17F4" w:rsidP="00183F89">
      <w:pPr>
        <w:pStyle w:val="a7"/>
        <w:tabs>
          <w:tab w:val="left" w:pos="567"/>
        </w:tabs>
        <w:ind w:left="0" w:firstLine="709"/>
        <w:jc w:val="both"/>
        <w:rPr>
          <w:rFonts w:ascii="Times New Roman" w:hAnsi="Times New Roman"/>
        </w:rPr>
      </w:pPr>
      <w:ins w:id="77" w:author="Михаил" w:date="2020-05-20T11:24:00Z">
        <w:r>
          <w:rPr>
            <w:rFonts w:ascii="Times New Roman" w:hAnsi="Times New Roman"/>
          </w:rPr>
          <w:t>4.</w:t>
        </w:r>
      </w:ins>
      <w:r>
        <w:rPr>
          <w:rFonts w:ascii="Times New Roman" w:hAnsi="Times New Roman"/>
        </w:rPr>
        <w:t xml:space="preserve">3.1. ведет учет граждан, находящихся под диспансерным наблюдением и формирует  планы проведения диспансерного наблюдения, руководствуясь </w:t>
      </w:r>
      <w:r w:rsidR="006463AA" w:rsidRPr="006463AA">
        <w:fldChar w:fldCharType="begin"/>
      </w:r>
      <w:r>
        <w:instrText>HYPERLINK "consultantplus://offline/ref=79BE10350119C535B10962E2F8F850DB81906FFD7BC7E566A8B35EA439C8A9435EBEB15A9EAFD59D84FF5A69208902ABFAD931BDDF59AD6616CBM"</w:instrText>
      </w:r>
      <w:r w:rsidR="006463AA" w:rsidRPr="006463AA">
        <w:rPr>
          <w:rPrChange w:id="78" w:author="Михаил" w:date="2020-05-21T08:25:00Z">
            <w:rPr>
              <w:kern w:val="1"/>
              <w:sz w:val="28"/>
              <w:szCs w:val="28"/>
            </w:rPr>
          </w:rPrChange>
        </w:rPr>
        <w:fldChar w:fldCharType="separate"/>
      </w:r>
      <w:r>
        <w:rPr>
          <w:rFonts w:ascii="Times New Roman" w:hAnsi="Times New Roman"/>
        </w:rPr>
        <w:t>порядками</w:t>
      </w:r>
      <w:r w:rsidR="006463AA" w:rsidRPr="006463AA">
        <w:rPr>
          <w:rPrChange w:id="79" w:author="Михаил" w:date="2020-05-21T08:25:00Z">
            <w:rPr>
              <w:kern w:val="1"/>
              <w:sz w:val="28"/>
              <w:szCs w:val="28"/>
            </w:rPr>
          </w:rPrChange>
        </w:rPr>
        <w:fldChar w:fldCharType="end"/>
      </w:r>
      <w:r>
        <w:rPr>
          <w:rFonts w:ascii="Times New Roman" w:hAnsi="Times New Roman"/>
        </w:rPr>
        <w:t xml:space="preserve"> и стандартами оказания медицинской помощи по отдельным ее профилям, заболеваниям или состояниям (группам заболеваний);</w:t>
      </w:r>
    </w:p>
    <w:p w:rsidR="004953D6" w:rsidRPr="00654D39" w:rsidRDefault="00FE17F4" w:rsidP="00183F89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ins w:id="80" w:author="Михаил" w:date="2020-05-20T11:24:00Z">
        <w:r>
          <w:rPr>
            <w:rFonts w:ascii="Times New Roman" w:hAnsi="Times New Roman"/>
          </w:rPr>
          <w:t>4.</w:t>
        </w:r>
      </w:ins>
      <w:r>
        <w:rPr>
          <w:rFonts w:ascii="Times New Roman" w:hAnsi="Times New Roman"/>
        </w:rPr>
        <w:t xml:space="preserve">3.2. направляет по защищенным каналам связи в информационный ресурс ТФОМС сведения о лицах, из числа выбравших данную медицинскую организацию для оказания первичной медико-санитарной помощи, включенных в списки для проведения профилактических медицинских осмотров, в том числе в рамках диспансеризации, диспансеризации и диспансерного наблюдения в текущем календарном году </w:t>
      </w:r>
      <w:r>
        <w:rPr>
          <w:rFonts w:ascii="Times New Roman" w:hAnsi="Times New Roman"/>
          <w:b/>
          <w:bCs/>
          <w:u w:val="single"/>
        </w:rPr>
        <w:t xml:space="preserve">с помесячной разбивкой </w:t>
      </w:r>
      <w:r>
        <w:rPr>
          <w:rFonts w:ascii="Times New Roman" w:hAnsi="Times New Roman"/>
        </w:rPr>
        <w:t xml:space="preserve">в соответствии с планом проведения профилактических мероприятий в медицинской организации на следующий календарный год, утвержденный приказом органа исполнительной власти Российской Федерации, </w:t>
      </w:r>
      <w:r>
        <w:rPr>
          <w:rFonts w:ascii="Times New Roman" w:hAnsi="Times New Roman"/>
          <w:b/>
          <w:bCs/>
          <w:u w:val="single"/>
        </w:rPr>
        <w:t>в срок не позднее 31 декабря текущего года</w:t>
      </w:r>
      <w:r>
        <w:rPr>
          <w:rFonts w:ascii="Times New Roman" w:hAnsi="Times New Roman"/>
        </w:rPr>
        <w:t>, в формате, определенном разделом А1 приложения А;</w:t>
      </w:r>
    </w:p>
    <w:p w:rsidR="004953D6" w:rsidRPr="00654D39" w:rsidRDefault="00FE17F4" w:rsidP="00183F89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ins w:id="81" w:author="Михаил" w:date="2020-05-20T11:24:00Z">
        <w:r>
          <w:rPr>
            <w:rFonts w:ascii="Times New Roman" w:hAnsi="Times New Roman"/>
          </w:rPr>
          <w:t>4.</w:t>
        </w:r>
      </w:ins>
      <w:r>
        <w:rPr>
          <w:rFonts w:ascii="Times New Roman" w:hAnsi="Times New Roman"/>
        </w:rPr>
        <w:t>3.3. с учетом результатов идентификации в информационном ресурсе ТФОМС, медицинская организация вносит необходимые корректировки в сведения по прикрепленному контингенту и направляет в страховые медицинские организации в течение 3 рабочих дней с момента получения протокола, средствами информационного ресурса сведения о лицах, включенных в списки для проведения профилактических медицинских осмотров, в том числе в рамках диспансеризации, диспансеризации и диспансерного наблюдения на текущий календарный год, распределенные помесячно с учетом имеющихся возможностей медицинской организации для самостоятельного выполнения работ (услуг), необходимых для проведения профилактических мероприятий в полном объеме, или привлечения для выполнения некоторых видов работ (услуг) иных медицинских организаций на основании заключенного договора, в формате, определенном разделом А1 приложения А;</w:t>
      </w:r>
    </w:p>
    <w:p w:rsidR="004953D6" w:rsidRPr="00654D39" w:rsidRDefault="00FE17F4" w:rsidP="00183F89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ins w:id="82" w:author="Михаил" w:date="2020-05-20T11:24:00Z">
        <w:r>
          <w:rPr>
            <w:rFonts w:ascii="Times New Roman" w:hAnsi="Times New Roman"/>
          </w:rPr>
          <w:t>4.</w:t>
        </w:r>
      </w:ins>
      <w:r>
        <w:rPr>
          <w:rFonts w:ascii="Times New Roman" w:hAnsi="Times New Roman"/>
        </w:rPr>
        <w:t>3.4. посредством информационного ресурса ТФОМС ежемесячно не позднее 5 числа месяца актуализирует и представляет страховой медицинской организации сведения о лицах, включенных в списки для проведения профилактических медицинских осмотров, в том числе в рамках диспансеризации, диспансеризации и диспансерного наблюдения, и сведения на основании информации о гражданах, впервые взятых на диспансерный учет по результатам диспансеризации и профилактических медицинских осмотров населения, проведенных в текущем календарном году, а также информации, поступившей о лицах, подлежащих взятию на диспансерное наблюдение в связи с выявленными заболеваниями в рамках первичной медико-санитарной помощи и после получения специализированной (в т.ч. высокотехнологичной) медицинской помощи в стационарных условиях при впервые диагностированном или уточненном заболевании, в формате, определенном разделом А1 приложения А;</w:t>
      </w:r>
    </w:p>
    <w:p w:rsidR="004953D6" w:rsidRPr="00654D39" w:rsidRDefault="00FE17F4" w:rsidP="00183F89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ins w:id="83" w:author="Михаил" w:date="2020-05-20T11:24:00Z">
        <w:r>
          <w:rPr>
            <w:rFonts w:ascii="Times New Roman" w:hAnsi="Times New Roman"/>
          </w:rPr>
          <w:t>4.</w:t>
        </w:r>
      </w:ins>
      <w:r>
        <w:rPr>
          <w:rFonts w:ascii="Times New Roman" w:hAnsi="Times New Roman"/>
        </w:rPr>
        <w:t>3.5. размещает на собственных информационных ресурсах графики плановых выездов мобильных бригад для проведения медицинских осмотров застрахованных лиц проживающих в отдаленных районах (территориях), и/или сроки запланированной доставки их на осмотры транспортными средствами; информацию о специально выделенных днях для прохождения медицинских осмотров или отдельных видов исследований;</w:t>
      </w:r>
    </w:p>
    <w:p w:rsidR="004953D6" w:rsidRPr="00654D39" w:rsidRDefault="00FE17F4" w:rsidP="00183F89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ins w:id="84" w:author="Михаил" w:date="2020-05-20T11:24:00Z">
        <w:r>
          <w:rPr>
            <w:rFonts w:ascii="Times New Roman" w:hAnsi="Times New Roman"/>
          </w:rPr>
          <w:t>4.</w:t>
        </w:r>
      </w:ins>
      <w:r>
        <w:rPr>
          <w:rFonts w:ascii="Times New Roman" w:hAnsi="Times New Roman"/>
        </w:rPr>
        <w:t xml:space="preserve">3.6. организует возможность записи для прохождения пациентами медицинских осмотров посредством интернет обращения, при личном обращении гражданина в поликлинику </w:t>
      </w:r>
      <w:r>
        <w:rPr>
          <w:rFonts w:ascii="Times New Roman" w:hAnsi="Times New Roman"/>
        </w:rPr>
        <w:lastRenderedPageBreak/>
        <w:t>(регистратуру или посредством информационного киоска самообслуживания) или по телефонной связи (многоканальный телефон, выделение отдельного номера).</w:t>
      </w:r>
    </w:p>
    <w:p w:rsidR="004953D6" w:rsidRPr="00654D39" w:rsidRDefault="00FE17F4" w:rsidP="00183F89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ins w:id="85" w:author="Михаил" w:date="2020-05-20T11:24:00Z">
        <w:r>
          <w:rPr>
            <w:rFonts w:ascii="Times New Roman" w:hAnsi="Times New Roman"/>
          </w:rPr>
          <w:t>4.</w:t>
        </w:r>
      </w:ins>
      <w:r>
        <w:rPr>
          <w:rFonts w:ascii="Times New Roman" w:hAnsi="Times New Roman"/>
        </w:rPr>
        <w:t>3.7. безвозмездно предоставляет страховой медицинской организации доступное для пациентов место для размещения информационных материалов о правах застрахованных лиц в сфере обязательного медицинского страхования и средств информирования, в том числе информационных стендов, информационных интерактивных панелей, средств телекоммуникационной связи, а также для деятельности представителей страховой медицинской организации.</w:t>
      </w:r>
    </w:p>
    <w:p w:rsidR="004953D6" w:rsidRPr="00654D39" w:rsidRDefault="00FE17F4" w:rsidP="00183F89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ins w:id="86" w:author="Михаил" w:date="2020-05-20T11:24:00Z">
        <w:r>
          <w:rPr>
            <w:rFonts w:ascii="Times New Roman" w:hAnsi="Times New Roman"/>
          </w:rPr>
          <w:t>4.</w:t>
        </w:r>
      </w:ins>
      <w:r>
        <w:rPr>
          <w:rFonts w:ascii="Times New Roman" w:hAnsi="Times New Roman"/>
        </w:rPr>
        <w:t>3.8. предоставляет СМО в целях оптимизации потока застрахованных лиц, подлежащих медицинским осмотрам следующую информацию: график работы медицинской организации; порядок маршрутизации застрахованных лиц; телефон ответственного лица медицинской организации, отвечающего за эффективное взаимодействие со страховыми медицинскими организациями;</w:t>
      </w:r>
    </w:p>
    <w:p w:rsidR="004953D6" w:rsidRPr="00654D39" w:rsidRDefault="00FE17F4" w:rsidP="00183F89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ins w:id="87" w:author="Михаил" w:date="2020-05-20T11:24:00Z">
        <w:r>
          <w:rPr>
            <w:rFonts w:ascii="Times New Roman" w:hAnsi="Times New Roman"/>
          </w:rPr>
          <w:t>4.</w:t>
        </w:r>
      </w:ins>
      <w:r>
        <w:rPr>
          <w:rFonts w:ascii="Times New Roman" w:hAnsi="Times New Roman"/>
        </w:rPr>
        <w:t>3.9. по результатам проведения профилактических медицинских осмотров, в том числе в рамках диспансеризации, диспансеризации и диспансерного наблюдения, вносит в реестр счетов для страховой медицинской организации по каждому застрахованному лицу информацию о выданных назначениях, направлении на II этап диспансеризации, перечне дополнительных обследований и осмотров врачами-специалистами, назначенных застрахованным лицам к выполнению на II этапе диспансеризации для уточнения диагноза заболевания, а также сведения о застрахованных лицах, направленных на диспансерное наблюдение, и других результатах проведенных мероприятий в соответствии с установленной формой;</w:t>
      </w:r>
    </w:p>
    <w:p w:rsidR="004953D6" w:rsidRPr="00654D39" w:rsidRDefault="00FE17F4" w:rsidP="00183F89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ins w:id="88" w:author="Михаил" w:date="2020-05-20T11:25:00Z">
        <w:r>
          <w:rPr>
            <w:rFonts w:ascii="Times New Roman" w:hAnsi="Times New Roman"/>
          </w:rPr>
          <w:t>4.</w:t>
        </w:r>
      </w:ins>
      <w:r>
        <w:rPr>
          <w:rFonts w:ascii="Times New Roman" w:hAnsi="Times New Roman"/>
        </w:rPr>
        <w:t>3.10. по результатам проведения 2 этапа профилактических мероприятий вносит в реестр счетов для страховой медицинской организации по каждому застрахованному лицу, прошедшему 2 этап профилактических мероприятий, информацию о выданных назначениях, установлению диспансерного наблюдения и других результатах проведенных мероприятий в соответствии с установленной формой.</w:t>
      </w:r>
    </w:p>
    <w:p w:rsidR="004953D6" w:rsidRPr="00654D39" w:rsidRDefault="00FE17F4" w:rsidP="00183F8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ins w:id="89" w:author="Михаил" w:date="2020-05-20T11:25:00Z">
        <w:r>
          <w:rPr>
            <w:rFonts w:ascii="Times New Roman" w:hAnsi="Times New Roman" w:cs="Times New Roman"/>
          </w:rPr>
          <w:t>4.</w:t>
        </w:r>
      </w:ins>
      <w:r>
        <w:rPr>
          <w:rFonts w:ascii="Times New Roman" w:hAnsi="Times New Roman" w:cs="Times New Roman"/>
        </w:rPr>
        <w:t xml:space="preserve">3.11. </w:t>
      </w:r>
      <w:r>
        <w:rPr>
          <w:rFonts w:ascii="Times New Roman" w:hAnsi="Times New Roman" w:cs="Times New Roman"/>
          <w:color w:val="333333"/>
          <w:sz w:val="24"/>
          <w:szCs w:val="24"/>
        </w:rPr>
        <w:t>при представлении сведений о лицах, находящихся под диспансерным наблюдением в медицинской организации в текущем календарном году, и планируемых сроках диспансерного наблюдения представляются следующие сведения:</w:t>
      </w:r>
    </w:p>
    <w:p w:rsidR="004953D6" w:rsidRPr="00654D39" w:rsidRDefault="00FE17F4" w:rsidP="000C205A">
      <w:pPr>
        <w:shd w:val="clear" w:color="auto" w:fill="FFFFFF"/>
        <w:spacing w:after="0" w:line="240" w:lineRule="auto"/>
        <w:ind w:firstLine="53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- фамилия, имя, отчество (при наличии)</w:t>
      </w:r>
    </w:p>
    <w:p w:rsidR="004953D6" w:rsidRPr="00654D39" w:rsidRDefault="00FE17F4" w:rsidP="000C205A">
      <w:pPr>
        <w:shd w:val="clear" w:color="auto" w:fill="FFFFFF"/>
        <w:spacing w:after="0" w:line="240" w:lineRule="auto"/>
        <w:ind w:firstLine="53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- дата рождения</w:t>
      </w:r>
    </w:p>
    <w:p w:rsidR="004953D6" w:rsidRPr="00654D39" w:rsidRDefault="00FE17F4" w:rsidP="000C205A">
      <w:pPr>
        <w:shd w:val="clear" w:color="auto" w:fill="FFFFFF"/>
        <w:spacing w:after="0" w:line="240" w:lineRule="auto"/>
        <w:ind w:firstLine="53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- номер полиса</w:t>
      </w:r>
    </w:p>
    <w:p w:rsidR="004953D6" w:rsidRPr="00654D39" w:rsidRDefault="00FE17F4" w:rsidP="00C60254">
      <w:pPr>
        <w:shd w:val="clear" w:color="auto" w:fill="FFFFFF"/>
        <w:spacing w:after="0" w:line="290" w:lineRule="atLeast"/>
        <w:ind w:firstLine="54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bookmarkStart w:id="90" w:name="dst101268"/>
      <w:bookmarkEnd w:id="90"/>
      <w:r>
        <w:rPr>
          <w:rFonts w:ascii="Times New Roman" w:hAnsi="Times New Roman" w:cs="Times New Roman"/>
          <w:color w:val="333333"/>
          <w:sz w:val="24"/>
          <w:szCs w:val="24"/>
        </w:rPr>
        <w:t>- диагноз заболевания, по поводу которого застрахованное лицо находится под диспансерным наблюдением;</w:t>
      </w:r>
    </w:p>
    <w:p w:rsidR="004953D6" w:rsidRPr="00654D39" w:rsidRDefault="00FE17F4" w:rsidP="00C60254">
      <w:pPr>
        <w:shd w:val="clear" w:color="auto" w:fill="FFFFFF"/>
        <w:spacing w:after="0" w:line="290" w:lineRule="atLeast"/>
        <w:ind w:firstLine="54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bookmarkStart w:id="91" w:name="dst101269"/>
      <w:bookmarkEnd w:id="91"/>
      <w:r>
        <w:rPr>
          <w:rFonts w:ascii="Times New Roman" w:hAnsi="Times New Roman" w:cs="Times New Roman"/>
          <w:color w:val="333333"/>
          <w:sz w:val="24"/>
          <w:szCs w:val="24"/>
        </w:rPr>
        <w:t>- дата включения застрахованного лица в группу диспансерного наблюдения;</w:t>
      </w:r>
    </w:p>
    <w:p w:rsidR="004953D6" w:rsidRPr="00654D39" w:rsidRDefault="00FE17F4" w:rsidP="00C60254">
      <w:pPr>
        <w:shd w:val="clear" w:color="auto" w:fill="FFFFFF"/>
        <w:spacing w:after="0" w:line="290" w:lineRule="atLeast"/>
        <w:ind w:firstLine="54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bookmarkStart w:id="92" w:name="dst101270"/>
      <w:bookmarkEnd w:id="92"/>
      <w:r>
        <w:rPr>
          <w:rFonts w:ascii="Times New Roman" w:hAnsi="Times New Roman" w:cs="Times New Roman"/>
          <w:color w:val="333333"/>
          <w:sz w:val="24"/>
          <w:szCs w:val="24"/>
        </w:rPr>
        <w:t>- периодичность диспансерного осмотра при диагнозе заболевания, по которому застрахованное лицо состоит на диспансерном наблюдении;</w:t>
      </w:r>
    </w:p>
    <w:p w:rsidR="004953D6" w:rsidRPr="00654D39" w:rsidRDefault="00FE17F4" w:rsidP="00C60254">
      <w:pPr>
        <w:shd w:val="clear" w:color="auto" w:fill="FFFFFF"/>
        <w:spacing w:after="0" w:line="290" w:lineRule="atLeast"/>
        <w:ind w:firstLine="54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bookmarkStart w:id="93" w:name="dst101271"/>
      <w:bookmarkEnd w:id="93"/>
      <w:r>
        <w:rPr>
          <w:rFonts w:ascii="Times New Roman" w:hAnsi="Times New Roman" w:cs="Times New Roman"/>
          <w:color w:val="333333"/>
          <w:sz w:val="24"/>
          <w:szCs w:val="24"/>
        </w:rPr>
        <w:t>- код медицинского работника, осуществляющего диспансерное наблюдение застрахованного лица в выбранной им медицинской организации для получения первичной медико-санитарной помощи: врача-терапевта (участкового, общей практики), врача-специалиста (по профилю заболевания застрахованного лица), врача (фельдшера) отделения (кабинета) медицинской профилактики, врача (фельдшера) отделения (кабинета) медицинской профилактики или центра здоровья, фельдшера фельдшерско-акушерского пункта (фельдшерского здравпункта) в случае возложения на него руководителем медицинской организации отдельных функций лечащего врача, в том числе по проведению диспансерного наблюдения;</w:t>
      </w:r>
    </w:p>
    <w:p w:rsidR="004953D6" w:rsidRPr="00654D39" w:rsidRDefault="00FE17F4" w:rsidP="00C60254">
      <w:pPr>
        <w:shd w:val="clear" w:color="auto" w:fill="FFFFFF"/>
        <w:spacing w:after="0" w:line="290" w:lineRule="atLeast"/>
        <w:ind w:firstLine="54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bookmarkStart w:id="94" w:name="dst101272"/>
      <w:bookmarkEnd w:id="94"/>
      <w:r>
        <w:rPr>
          <w:rFonts w:ascii="Times New Roman" w:hAnsi="Times New Roman" w:cs="Times New Roman"/>
          <w:color w:val="333333"/>
          <w:sz w:val="24"/>
          <w:szCs w:val="24"/>
        </w:rPr>
        <w:t>- дата предыдущего диспансерного приема (осмотра, консультации);</w:t>
      </w:r>
    </w:p>
    <w:p w:rsidR="004953D6" w:rsidRPr="00654D39" w:rsidRDefault="00FE17F4" w:rsidP="00C60254">
      <w:pPr>
        <w:shd w:val="clear" w:color="auto" w:fill="FFFFFF"/>
        <w:spacing w:after="0" w:line="290" w:lineRule="atLeast"/>
        <w:ind w:firstLine="54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bookmarkStart w:id="95" w:name="dst101273"/>
      <w:bookmarkEnd w:id="95"/>
      <w:r>
        <w:rPr>
          <w:rFonts w:ascii="Times New Roman" w:hAnsi="Times New Roman" w:cs="Times New Roman"/>
          <w:color w:val="333333"/>
          <w:sz w:val="24"/>
          <w:szCs w:val="24"/>
        </w:rPr>
        <w:t>- сроки (календарный месяц) проведения диспансерного приема (осмотра, консультации), запланированные медицинской организацией, осуществляющей диспансерное наблюдение;</w:t>
      </w:r>
    </w:p>
    <w:p w:rsidR="004953D6" w:rsidRPr="00654D39" w:rsidRDefault="00FE17F4" w:rsidP="00C60254">
      <w:pPr>
        <w:shd w:val="clear" w:color="auto" w:fill="FFFFFF"/>
        <w:spacing w:after="0" w:line="290" w:lineRule="atLeast"/>
        <w:ind w:firstLine="54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bookmarkStart w:id="96" w:name="dst101274"/>
      <w:bookmarkEnd w:id="96"/>
      <w:r>
        <w:rPr>
          <w:rFonts w:ascii="Times New Roman" w:hAnsi="Times New Roman" w:cs="Times New Roman"/>
          <w:color w:val="333333"/>
          <w:sz w:val="24"/>
          <w:szCs w:val="24"/>
        </w:rPr>
        <w:t xml:space="preserve">- о месте проведения диспансерного приема (осмотра, консультации): медицинская организация или на дому (в случае невозможности посещения гражданином, подлежащим </w:t>
      </w:r>
      <w:r>
        <w:rPr>
          <w:rFonts w:ascii="Times New Roman" w:hAnsi="Times New Roman" w:cs="Times New Roman"/>
          <w:color w:val="333333"/>
          <w:sz w:val="24"/>
          <w:szCs w:val="24"/>
        </w:rPr>
        <w:lastRenderedPageBreak/>
        <w:t>диспансерному наблюдению, медицинской организации в связи с тяжестью состояния или нарушением двигательных функций);</w:t>
      </w:r>
    </w:p>
    <w:p w:rsidR="004953D6" w:rsidRPr="00654D39" w:rsidRDefault="004953D6" w:rsidP="00D7484C">
      <w:pPr>
        <w:pStyle w:val="a7"/>
        <w:tabs>
          <w:tab w:val="left" w:pos="567"/>
        </w:tabs>
        <w:ind w:left="993" w:right="20"/>
        <w:jc w:val="both"/>
        <w:rPr>
          <w:rFonts w:ascii="Times New Roman" w:hAnsi="Times New Roman"/>
        </w:rPr>
      </w:pPr>
      <w:bookmarkStart w:id="97" w:name="dst101275"/>
      <w:bookmarkEnd w:id="97"/>
    </w:p>
    <w:p w:rsidR="004953D6" w:rsidRPr="00654D39" w:rsidRDefault="00FE17F4" w:rsidP="00183F89">
      <w:pPr>
        <w:pStyle w:val="a7"/>
        <w:numPr>
          <w:ilvl w:val="1"/>
          <w:numId w:val="23"/>
        </w:numPr>
        <w:tabs>
          <w:tab w:val="left" w:pos="567"/>
        </w:tabs>
        <w:spacing w:after="120"/>
        <w:ind w:left="0" w:firstLine="709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ТФОМС: </w:t>
      </w:r>
    </w:p>
    <w:p w:rsidR="004953D6" w:rsidRPr="00654D39" w:rsidRDefault="00FE17F4" w:rsidP="00183F89">
      <w:pPr>
        <w:shd w:val="clear" w:color="auto" w:fill="FFFFFF"/>
        <w:spacing w:line="29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ins w:id="98" w:author="Михаил" w:date="2020-05-20T11:28:00Z">
        <w:r>
          <w:rPr>
            <w:rFonts w:ascii="Times New Roman" w:hAnsi="Times New Roman" w:cs="Times New Roman"/>
            <w:sz w:val="24"/>
            <w:szCs w:val="24"/>
          </w:rPr>
          <w:t>4.</w:t>
        </w:r>
      </w:ins>
      <w:r>
        <w:rPr>
          <w:rFonts w:ascii="Times New Roman" w:hAnsi="Times New Roman" w:cs="Times New Roman"/>
          <w:sz w:val="24"/>
          <w:szCs w:val="24"/>
        </w:rPr>
        <w:t>4.1. в течение 5 рабочих дней с момента предоставления медицинской организацией сведений на основании регионального сегмента единого регистра застрахованных лиц осуществляет автоматизированную обработку полученных от медицинских организаций сведений, в целях:</w:t>
      </w:r>
    </w:p>
    <w:p w:rsidR="004953D6" w:rsidRPr="00654D39" w:rsidRDefault="00FE17F4" w:rsidP="00CA016E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99" w:name="dst101282"/>
      <w:bookmarkEnd w:id="99"/>
      <w:r>
        <w:rPr>
          <w:rFonts w:ascii="Times New Roman" w:hAnsi="Times New Roman" w:cs="Times New Roman"/>
          <w:sz w:val="24"/>
          <w:szCs w:val="24"/>
        </w:rPr>
        <w:t>- идентификации страховой принадлежности застрахованных лиц, включенных медицинской организацией в списки для проведения профилактического медицинского осмотра, в том числе в рамках диспансеризации, диспансеризации и диспансерного наблюдения;</w:t>
      </w:r>
    </w:p>
    <w:p w:rsidR="004953D6" w:rsidRPr="00654D39" w:rsidRDefault="00FE17F4" w:rsidP="00CA016E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00" w:name="dst101283"/>
      <w:bookmarkEnd w:id="100"/>
      <w:r>
        <w:rPr>
          <w:rFonts w:ascii="Times New Roman" w:hAnsi="Times New Roman" w:cs="Times New Roman"/>
          <w:sz w:val="24"/>
          <w:szCs w:val="24"/>
        </w:rPr>
        <w:t>- проверки соответствия прикрепления лиц, включенных в списки, к данной медицинской организации для оказания первичной медико-санитарной помощи.</w:t>
      </w:r>
    </w:p>
    <w:p w:rsidR="004953D6" w:rsidRPr="00654D39" w:rsidRDefault="00FE17F4" w:rsidP="00CA016E">
      <w:pPr>
        <w:pStyle w:val="a7"/>
        <w:tabs>
          <w:tab w:val="left" w:pos="567"/>
        </w:tabs>
        <w:ind w:left="0" w:right="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Направляет протоколы автоматизированной обработки сведений в медицинские организации;</w:t>
      </w:r>
    </w:p>
    <w:p w:rsidR="004953D6" w:rsidRPr="00654D39" w:rsidRDefault="00FE17F4" w:rsidP="00183F89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ins w:id="101" w:author="Михаил" w:date="2020-05-20T11:28:00Z">
        <w:r>
          <w:rPr>
            <w:rFonts w:ascii="Times New Roman" w:hAnsi="Times New Roman"/>
          </w:rPr>
          <w:t>4.</w:t>
        </w:r>
      </w:ins>
      <w:r>
        <w:rPr>
          <w:rFonts w:ascii="Times New Roman" w:hAnsi="Times New Roman"/>
        </w:rPr>
        <w:t xml:space="preserve">4.2. обрабатывает информацию, полученную от страховых медицинских организаций: </w:t>
      </w:r>
    </w:p>
    <w:p w:rsidR="004953D6" w:rsidRPr="00654D39" w:rsidRDefault="00FE17F4" w:rsidP="00CA016E">
      <w:pPr>
        <w:pStyle w:val="a7"/>
        <w:tabs>
          <w:tab w:val="left" w:pos="567"/>
        </w:tabs>
        <w:ind w:left="0" w:right="2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о перечне медицинских организаций, своевременно не предоставивших сведения о лицах, включенных в списки для проведения профилактических медицинских осмотров, в том числе в рамках диспансеризации, диспансеризации и диспансерного наблюдения с помесячным распределением; </w:t>
      </w:r>
    </w:p>
    <w:p w:rsidR="004953D6" w:rsidRPr="00654D39" w:rsidRDefault="00FE17F4" w:rsidP="00CA016E">
      <w:pPr>
        <w:pStyle w:val="a7"/>
        <w:tabs>
          <w:tab w:val="left" w:pos="567"/>
        </w:tabs>
        <w:ind w:left="0" w:right="2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о результатах телефонных опросов, проводимых СМО, по удовлетворённости застрахованных граждан прохождением профилактических мероприятий, выяснению причин отказов от них;</w:t>
      </w:r>
    </w:p>
    <w:p w:rsidR="004953D6" w:rsidRPr="00654D39" w:rsidRDefault="00FE17F4" w:rsidP="00CA016E">
      <w:pPr>
        <w:pStyle w:val="a7"/>
        <w:tabs>
          <w:tab w:val="left" w:pos="567"/>
        </w:tabs>
        <w:ind w:left="0" w:right="2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информирует органы исполнительной власти в сфере здравоохранения субъекта Российской Федерации для принятия управленческих решений. </w:t>
      </w:r>
    </w:p>
    <w:p w:rsidR="004953D6" w:rsidRPr="00654D39" w:rsidRDefault="00FE17F4" w:rsidP="00183F89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4.4.3. осуществляет контроль представления СМО информации об индивидуальном информировании застрахованных лиц в информационный ресурс, а также контроль (не реже 1 раза в месяц) информирования граждан страховой медицинской организацией.</w:t>
      </w:r>
    </w:p>
    <w:p w:rsidR="004953D6" w:rsidRPr="00654D39" w:rsidRDefault="004953D6" w:rsidP="00D7484C">
      <w:pPr>
        <w:pStyle w:val="a7"/>
        <w:tabs>
          <w:tab w:val="left" w:pos="567"/>
        </w:tabs>
        <w:ind w:left="993" w:right="20"/>
        <w:jc w:val="both"/>
        <w:rPr>
          <w:rFonts w:ascii="Times New Roman" w:hAnsi="Times New Roman"/>
        </w:rPr>
      </w:pPr>
    </w:p>
    <w:p w:rsidR="004953D6" w:rsidRPr="00654D39" w:rsidRDefault="00FE17F4" w:rsidP="00B82E65">
      <w:pPr>
        <w:pStyle w:val="a7"/>
        <w:numPr>
          <w:ilvl w:val="1"/>
          <w:numId w:val="24"/>
        </w:numPr>
        <w:tabs>
          <w:tab w:val="left" w:pos="567"/>
          <w:tab w:val="left" w:pos="993"/>
        </w:tabs>
        <w:spacing w:after="120"/>
        <w:ind w:left="0" w:firstLine="709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Страховая медицинская организация:</w:t>
      </w:r>
    </w:p>
    <w:p w:rsidR="004953D6" w:rsidRPr="00654D39" w:rsidRDefault="00FE17F4" w:rsidP="00B82E65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ins w:id="102" w:author="Михаил" w:date="2020-05-20T11:29:00Z">
        <w:r>
          <w:rPr>
            <w:rFonts w:ascii="Times New Roman" w:hAnsi="Times New Roman"/>
          </w:rPr>
          <w:t>4.</w:t>
        </w:r>
      </w:ins>
      <w:r>
        <w:rPr>
          <w:rFonts w:ascii="Times New Roman" w:hAnsi="Times New Roman"/>
        </w:rPr>
        <w:t>5.1. До 20 января текущего года предоставляет в ТФОМС перечень медицинских организаций своевременно не предоставивших сведения о лицах, включенных в списки для проведения профилактических медицинских осмотров, в том числе в рамках диспансеризации, диспансеризации и диспансерного наблюдения с их помесячным распределением;</w:t>
      </w:r>
    </w:p>
    <w:p w:rsidR="004953D6" w:rsidRPr="00654D39" w:rsidRDefault="00FE17F4" w:rsidP="00B82E65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ins w:id="103" w:author="Михаил" w:date="2020-05-20T11:29:00Z">
        <w:r>
          <w:rPr>
            <w:rFonts w:ascii="Times New Roman" w:hAnsi="Times New Roman"/>
          </w:rPr>
          <w:t>4.</w:t>
        </w:r>
      </w:ins>
      <w:r>
        <w:rPr>
          <w:rFonts w:ascii="Times New Roman" w:hAnsi="Times New Roman"/>
        </w:rPr>
        <w:t xml:space="preserve">5.2. осуществляет индивидуальное информирование застрахованных лиц (посредством </w:t>
      </w:r>
      <w:r>
        <w:rPr>
          <w:rFonts w:ascii="Times New Roman" w:hAnsi="Times New Roman"/>
          <w:lang w:val="en-US" w:eastAsia="en-US"/>
        </w:rPr>
        <w:t>SMS</w:t>
      </w:r>
      <w:r>
        <w:rPr>
          <w:rFonts w:ascii="Times New Roman" w:hAnsi="Times New Roman"/>
        </w:rPr>
        <w:t>-сообщений, электронным сообщением, телефонной, почтовой связи, системой обмена текстовыми сообщениями для мобильных платформ (</w:t>
      </w:r>
      <w:proofErr w:type="spellStart"/>
      <w:r>
        <w:rPr>
          <w:rFonts w:ascii="Times New Roman" w:hAnsi="Times New Roman"/>
        </w:rPr>
        <w:t>мессенджеры</w:t>
      </w:r>
      <w:proofErr w:type="spellEnd"/>
      <w:r>
        <w:rPr>
          <w:rFonts w:ascii="Times New Roman" w:hAnsi="Times New Roman"/>
        </w:rPr>
        <w:t>), адресным обходом и иными</w:t>
      </w:r>
      <w:ins w:id="104" w:author="Михаил" w:date="2020-05-18T09:00:00Z">
        <w:r>
          <w:rPr>
            <w:rFonts w:ascii="Times New Roman" w:hAnsi="Times New Roman"/>
          </w:rPr>
          <w:t xml:space="preserve"> </w:t>
        </w:r>
      </w:ins>
      <w:r>
        <w:rPr>
          <w:rFonts w:ascii="Times New Roman" w:hAnsi="Times New Roman"/>
        </w:rPr>
        <w:t>способами индивидуального информирования):</w:t>
      </w:r>
    </w:p>
    <w:p w:rsidR="004953D6" w:rsidRPr="00654D39" w:rsidRDefault="00FE17F4" w:rsidP="00B82E65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ins w:id="105" w:author="Михаил" w:date="2020-05-20T11:29:00Z">
        <w:r>
          <w:rPr>
            <w:rFonts w:ascii="Times New Roman" w:hAnsi="Times New Roman"/>
          </w:rPr>
          <w:t>4.</w:t>
        </w:r>
      </w:ins>
      <w:r>
        <w:rPr>
          <w:rFonts w:ascii="Times New Roman" w:hAnsi="Times New Roman"/>
        </w:rPr>
        <w:t xml:space="preserve">5.2.1. </w:t>
      </w:r>
      <w:r>
        <w:rPr>
          <w:rFonts w:ascii="Times New Roman" w:hAnsi="Times New Roman"/>
          <w:u w:val="single"/>
        </w:rPr>
        <w:t>подлежащих профилактическим мероприятиям</w:t>
      </w:r>
      <w:r>
        <w:rPr>
          <w:rFonts w:ascii="Times New Roman" w:hAnsi="Times New Roman"/>
        </w:rPr>
        <w:t xml:space="preserve"> – информирование о возможности прохождения:</w:t>
      </w:r>
    </w:p>
    <w:p w:rsidR="004953D6" w:rsidRPr="00654D39" w:rsidRDefault="00FE17F4" w:rsidP="00B82E65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профилактических медицинских осмотров, в том числе в рамках диспансеризации, диспансеризации (с указанием информации о медицинской организации, в которой застрахованный гражданин получает первичную медико-санитарную помощь);</w:t>
      </w:r>
    </w:p>
    <w:p w:rsidR="004953D6" w:rsidRPr="00654D39" w:rsidRDefault="00FE17F4" w:rsidP="00B82E65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информирование о возможности прохождении 2 этапа диспансеризации (при отсутствии информации об обращении в медицинскую организацию для прохождения 2 этапа профилактических мероприятий в течение 3 месяцев после завершения 1 этапа профилактических мероприятий. По результатам профилактических мероприятий, проведенных в текущем году(в том числе в 4 квартале) информирование проводится до 20 декабря текущего года;</w:t>
      </w:r>
    </w:p>
    <w:p w:rsidR="004953D6" w:rsidRPr="00654D39" w:rsidRDefault="00FE17F4" w:rsidP="00B82E65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ins w:id="106" w:author="Михаил" w:date="2020-05-20T11:29:00Z">
        <w:r>
          <w:rPr>
            <w:rFonts w:ascii="Times New Roman" w:hAnsi="Times New Roman"/>
          </w:rPr>
          <w:t>4.</w:t>
        </w:r>
      </w:ins>
      <w:r>
        <w:rPr>
          <w:rFonts w:ascii="Times New Roman" w:hAnsi="Times New Roman"/>
        </w:rPr>
        <w:t xml:space="preserve">5.2.2. </w:t>
      </w:r>
      <w:r>
        <w:rPr>
          <w:rFonts w:ascii="Times New Roman" w:hAnsi="Times New Roman"/>
          <w:u w:val="single"/>
        </w:rPr>
        <w:t>находящиеся под диспансерным наблюдением</w:t>
      </w:r>
      <w:r>
        <w:rPr>
          <w:rFonts w:ascii="Times New Roman" w:hAnsi="Times New Roman"/>
        </w:rPr>
        <w:t xml:space="preserve">–информируются о сроках проведения диспансерных осмотров, утвержденных планом(с указанием информации </w:t>
      </w:r>
      <w:r>
        <w:rPr>
          <w:rFonts w:ascii="Times New Roman" w:hAnsi="Times New Roman"/>
        </w:rPr>
        <w:lastRenderedPageBreak/>
        <w:t>медицинской организации, в которой застрахованный гражданин получает первичную медико-санитарную помощь), о необходимости прохождения диспансерного осмотра в текущем году (приглашение) или/и не прохождении диспансерного осмотра (напоминание). В первую очередь информируются застрахованные лица с заболеваниями системы кровообращения, хронической болезнью лёгких, сахарным диабетом, злокачественными новообразованиями.</w:t>
      </w:r>
    </w:p>
    <w:p w:rsidR="004953D6" w:rsidRPr="00654D39" w:rsidRDefault="00FE17F4" w:rsidP="00B82E65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Каждое застрахованное лицо, включенное в список для прохождения профилактических мероприятий, информируется один раз и один раз повторно, при неявке на профилактические мероприятия.</w:t>
      </w:r>
    </w:p>
    <w:p w:rsidR="004953D6" w:rsidRPr="00654D39" w:rsidRDefault="00FE17F4" w:rsidP="00B82E65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ins w:id="107" w:author="Михаил" w:date="2020-05-20T11:29:00Z">
        <w:r>
          <w:rPr>
            <w:rFonts w:ascii="Times New Roman" w:hAnsi="Times New Roman"/>
          </w:rPr>
          <w:t>4.</w:t>
        </w:r>
      </w:ins>
      <w:r>
        <w:rPr>
          <w:rFonts w:ascii="Times New Roman" w:hAnsi="Times New Roman"/>
        </w:rPr>
        <w:t>5.3. ежеквартально по итогам квартала организует ведение учета застрахованных лиц, включенных в списки для проведения профилактических медицинских осмотров, в том числе в рамках диспансеризации, диспансеризации и диспансерного наблюдения, но не обратившихся в медицинскую организацию для их прохождения;</w:t>
      </w:r>
    </w:p>
    <w:p w:rsidR="004953D6" w:rsidRPr="00654D39" w:rsidRDefault="00FE17F4" w:rsidP="00B82E65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ins w:id="108" w:author="Михаил" w:date="2020-05-20T11:29:00Z">
        <w:r>
          <w:rPr>
            <w:rFonts w:ascii="Times New Roman" w:hAnsi="Times New Roman"/>
          </w:rPr>
          <w:t>4.</w:t>
        </w:r>
      </w:ins>
      <w:r>
        <w:rPr>
          <w:rFonts w:ascii="Times New Roman" w:hAnsi="Times New Roman"/>
        </w:rPr>
        <w:t>5.4. на основании результатов профилактических мероприятий, отраженных в реестрах счетов, ежемесячно ведет учет застрахованных лиц</w:t>
      </w:r>
      <w:ins w:id="109" w:author="Михаил" w:date="2020-05-18T09:00:00Z">
        <w:r>
          <w:rPr>
            <w:rFonts w:ascii="Times New Roman" w:hAnsi="Times New Roman"/>
          </w:rPr>
          <w:t xml:space="preserve"> </w:t>
        </w:r>
      </w:ins>
      <w:r>
        <w:rPr>
          <w:rFonts w:ascii="Times New Roman" w:hAnsi="Times New Roman"/>
        </w:rPr>
        <w:t>подлежащих, но не пришедших на профилактические мероприятия или отказавшихся от прохождения 2 этапа профилактических мероприятий;</w:t>
      </w:r>
    </w:p>
    <w:p w:rsidR="004953D6" w:rsidRPr="00654D39" w:rsidRDefault="00FE17F4" w:rsidP="00B82E65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ins w:id="110" w:author="Михаил" w:date="2020-05-20T11:30:00Z">
        <w:r>
          <w:rPr>
            <w:rFonts w:ascii="Times New Roman" w:hAnsi="Times New Roman"/>
          </w:rPr>
          <w:t>4.</w:t>
        </w:r>
      </w:ins>
      <w:r>
        <w:rPr>
          <w:rFonts w:ascii="Times New Roman" w:hAnsi="Times New Roman"/>
        </w:rPr>
        <w:t>5.5. ведет по данным оплаченных реестров счетов в разрезе медицинских организаций, оказывающих первичную медико-санитарную помощь, учет застрахованных лиц, впервые взятых на диспансерный учет по результатам диспансеризации и профилактических медицинских осмотров населения, проведенных в текущем календарном году, или подлежащих взятию на диспансерное наблюдение, в том числе после получения специализированной (в т.ч. высокотехнологичной) медицинской помощи в стационарных условиях;</w:t>
      </w:r>
    </w:p>
    <w:p w:rsidR="004953D6" w:rsidRPr="00654D39" w:rsidRDefault="00FE17F4" w:rsidP="00B82E65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ins w:id="111" w:author="Михаил" w:date="2020-05-20T11:30:00Z">
        <w:r>
          <w:rPr>
            <w:rFonts w:ascii="Times New Roman" w:hAnsi="Times New Roman"/>
          </w:rPr>
          <w:t>4.</w:t>
        </w:r>
      </w:ins>
      <w:r>
        <w:rPr>
          <w:rFonts w:ascii="Times New Roman" w:hAnsi="Times New Roman"/>
        </w:rPr>
        <w:t xml:space="preserve">5.6. направляет списки застрахованных лиц, сформированные в соответствии с </w:t>
      </w:r>
      <w:r w:rsidR="006463AA" w:rsidRPr="006463AA">
        <w:fldChar w:fldCharType="begin"/>
      </w:r>
      <w:r>
        <w:instrText>HYPERLINK "consultantplus://offline/ref=DB2ADD4E6B17A468BF467C970CB922E0D704A03863FAEB982948E4A575617140ACC6B4ED389291DD53D4871B7ED9DD944CBCAC4BF815D26E7621N"</w:instrText>
      </w:r>
      <w:r w:rsidR="006463AA" w:rsidRPr="006463AA">
        <w:rPr>
          <w:rPrChange w:id="112" w:author="Михаил" w:date="2020-05-21T08:25:00Z">
            <w:rPr>
              <w:kern w:val="1"/>
              <w:sz w:val="28"/>
              <w:szCs w:val="28"/>
            </w:rPr>
          </w:rPrChange>
        </w:rPr>
        <w:fldChar w:fldCharType="separate"/>
      </w:r>
      <w:r>
        <w:rPr>
          <w:rFonts w:ascii="Times New Roman" w:hAnsi="Times New Roman"/>
        </w:rPr>
        <w:t>предыдущим</w:t>
      </w:r>
      <w:r w:rsidR="006463AA" w:rsidRPr="006463AA">
        <w:rPr>
          <w:rPrChange w:id="113" w:author="Михаил" w:date="2020-05-21T08:25:00Z">
            <w:rPr>
              <w:kern w:val="1"/>
              <w:sz w:val="28"/>
              <w:szCs w:val="28"/>
            </w:rPr>
          </w:rPrChange>
        </w:rPr>
        <w:fldChar w:fldCharType="end"/>
      </w:r>
      <w:r>
        <w:rPr>
          <w:rFonts w:ascii="Times New Roman" w:hAnsi="Times New Roman"/>
        </w:rPr>
        <w:t xml:space="preserve"> пунктом, в медицинские организации, к которым они прикреплены для оказания первичной медико-санитарной помощи, не реже 1 раза в квартал в сроки, установленные регламентом, и контролирует своевременность актуализации медицинскими организациями сведений о лицах, дополнительно подлежащих включению в списки для вызова на диспансерный осмотр на основании направленной информации;</w:t>
      </w:r>
    </w:p>
    <w:p w:rsidR="004953D6" w:rsidRPr="00654D39" w:rsidRDefault="00FE17F4" w:rsidP="00B82E65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ins w:id="114" w:author="Михаил" w:date="2020-05-20T11:30:00Z">
        <w:r>
          <w:rPr>
            <w:rFonts w:ascii="Times New Roman" w:hAnsi="Times New Roman"/>
          </w:rPr>
          <w:t>4.</w:t>
        </w:r>
      </w:ins>
      <w:r>
        <w:rPr>
          <w:rFonts w:ascii="Times New Roman" w:hAnsi="Times New Roman"/>
        </w:rPr>
        <w:t>5.7. осуществляет анализ телефонных опросов, проводимых СМО, по удовлетворённости застрахованных граждан прохождением профилактических мероприятий, по выяснению причин отказов от них;</w:t>
      </w:r>
    </w:p>
    <w:p w:rsidR="004953D6" w:rsidRPr="00654D39" w:rsidRDefault="00FE17F4" w:rsidP="00B82E65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ins w:id="115" w:author="Михаил" w:date="2020-05-20T11:30:00Z">
        <w:r>
          <w:rPr>
            <w:rFonts w:ascii="Times New Roman" w:hAnsi="Times New Roman"/>
          </w:rPr>
          <w:t>4.</w:t>
        </w:r>
      </w:ins>
      <w:r>
        <w:rPr>
          <w:rFonts w:ascii="Times New Roman" w:hAnsi="Times New Roman"/>
        </w:rPr>
        <w:t xml:space="preserve">5.8. ведет аналитический учет застрахованных лиц: </w:t>
      </w:r>
    </w:p>
    <w:p w:rsidR="004953D6" w:rsidRPr="00654D39" w:rsidRDefault="00FE17F4" w:rsidP="00B82E65">
      <w:pPr>
        <w:pStyle w:val="a7"/>
        <w:tabs>
          <w:tab w:val="left" w:pos="0"/>
        </w:tabs>
        <w:ind w:left="0" w:right="2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не прошедших профилактические мероприятия в установленный срок; </w:t>
      </w:r>
    </w:p>
    <w:p w:rsidR="004953D6" w:rsidRPr="00654D39" w:rsidRDefault="00FE17F4" w:rsidP="00B82E65">
      <w:pPr>
        <w:pStyle w:val="a7"/>
        <w:tabs>
          <w:tab w:val="left" w:pos="0"/>
        </w:tabs>
        <w:ind w:left="0" w:right="2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прошедших профилактические мероприятия (в полном объеме или частично) в разрезе присвоенных им групп здоровья и установленных диагнозов хронических заболеваний;</w:t>
      </w:r>
    </w:p>
    <w:p w:rsidR="004953D6" w:rsidRPr="00654D39" w:rsidRDefault="00FE17F4" w:rsidP="00B82E65">
      <w:pPr>
        <w:pStyle w:val="a7"/>
        <w:tabs>
          <w:tab w:val="left" w:pos="0"/>
        </w:tabs>
        <w:ind w:left="0" w:right="2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подлежащих дальнейшему диспансерному наблюдению и лечению;</w:t>
      </w:r>
    </w:p>
    <w:p w:rsidR="004953D6" w:rsidRPr="00654D39" w:rsidRDefault="00FE17F4" w:rsidP="00B82E65">
      <w:pPr>
        <w:pStyle w:val="a7"/>
        <w:tabs>
          <w:tab w:val="left" w:pos="567"/>
        </w:tabs>
        <w:ind w:left="0" w:right="20" w:firstLine="709"/>
        <w:jc w:val="both"/>
        <w:rPr>
          <w:rFonts w:ascii="Times New Roman" w:hAnsi="Times New Roman"/>
        </w:rPr>
      </w:pPr>
      <w:ins w:id="116" w:author="Михаил" w:date="2020-05-20T11:30:00Z">
        <w:r>
          <w:rPr>
            <w:rFonts w:ascii="Times New Roman" w:hAnsi="Times New Roman"/>
          </w:rPr>
          <w:t>4.</w:t>
        </w:r>
      </w:ins>
      <w:r>
        <w:rPr>
          <w:rFonts w:ascii="Times New Roman" w:hAnsi="Times New Roman"/>
        </w:rPr>
        <w:t xml:space="preserve">5.9. учитывает сведения и обеспечивает доступ страховых представителей 3 </w:t>
      </w:r>
      <w:proofErr w:type="spellStart"/>
      <w:r>
        <w:rPr>
          <w:rFonts w:ascii="Times New Roman" w:hAnsi="Times New Roman"/>
        </w:rPr>
        <w:t>уровняк</w:t>
      </w:r>
      <w:proofErr w:type="spellEnd"/>
      <w:r>
        <w:rPr>
          <w:rFonts w:ascii="Times New Roman" w:hAnsi="Times New Roman"/>
        </w:rPr>
        <w:t xml:space="preserve"> данным: </w:t>
      </w:r>
    </w:p>
    <w:p w:rsidR="004953D6" w:rsidRPr="00654D39" w:rsidRDefault="00FE17F4" w:rsidP="00B82E65">
      <w:pPr>
        <w:pStyle w:val="a7"/>
        <w:tabs>
          <w:tab w:val="left" w:pos="0"/>
        </w:tabs>
        <w:ind w:left="0" w:right="2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о присвоенной группе здоровья и выявленных хронических заболеваниях;</w:t>
      </w:r>
    </w:p>
    <w:p w:rsidR="004953D6" w:rsidRPr="00654D39" w:rsidRDefault="00FE17F4" w:rsidP="00B82E65">
      <w:pPr>
        <w:pStyle w:val="a7"/>
        <w:tabs>
          <w:tab w:val="left" w:pos="0"/>
        </w:tabs>
        <w:ind w:left="0" w:right="2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о фактическом потреблении застрахованным лицом, подлежащим диспансерному наблюдению, объемов медицинской помощи в медицинских организациях;</w:t>
      </w:r>
    </w:p>
    <w:p w:rsidR="004953D6" w:rsidRPr="00654D39" w:rsidRDefault="00FE17F4" w:rsidP="00B82E65">
      <w:pPr>
        <w:pStyle w:val="a7"/>
        <w:tabs>
          <w:tab w:val="left" w:pos="0"/>
        </w:tabs>
        <w:ind w:left="0" w:right="2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о своевременности диспансерного наблюдения, плановых госпитализаций и иных рекомендаций по результатам диспансеризации;</w:t>
      </w:r>
    </w:p>
    <w:p w:rsidR="004953D6" w:rsidRPr="00654D39" w:rsidRDefault="00FE17F4" w:rsidP="00B82E65">
      <w:pPr>
        <w:pStyle w:val="a7"/>
        <w:tabs>
          <w:tab w:val="left" w:pos="0"/>
        </w:tabs>
        <w:ind w:left="0" w:right="2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об осуществлении индивидуального информирования застрахованных лиц (при наличии согласия) о необходимости своевременного обращения в медицинские организации в целях предотвращения ухудшения состояния здоровья и формирования приверженности к лечению;</w:t>
      </w:r>
    </w:p>
    <w:p w:rsidR="004953D6" w:rsidRPr="00654D39" w:rsidRDefault="00FE17F4" w:rsidP="00B82E6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ins w:id="117" w:author="Михаил" w:date="2020-05-20T11:30:00Z">
        <w:r>
          <w:rPr>
            <w:rFonts w:ascii="Times New Roman" w:hAnsi="Times New Roman" w:cs="Times New Roman"/>
          </w:rPr>
          <w:t>4.</w:t>
        </w:r>
      </w:ins>
      <w:r>
        <w:rPr>
          <w:rFonts w:ascii="Times New Roman" w:hAnsi="Times New Roman" w:cs="Times New Roman"/>
          <w:sz w:val="24"/>
          <w:szCs w:val="24"/>
        </w:rPr>
        <w:t>5.10. ежемесячно (одновременно с предоставлением отчета об информационном сопровождении застрахованных лиц при организации оказания им медицинской помощи) представляют в территориальный фонд сведения о застрахованных лицах:</w:t>
      </w:r>
    </w:p>
    <w:p w:rsidR="004953D6" w:rsidRPr="00654D39" w:rsidRDefault="00FE17F4" w:rsidP="00B82E6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18" w:name="dst101279"/>
      <w:bookmarkEnd w:id="118"/>
      <w:r>
        <w:rPr>
          <w:rFonts w:ascii="Times New Roman" w:hAnsi="Times New Roman" w:cs="Times New Roman"/>
          <w:sz w:val="24"/>
          <w:szCs w:val="24"/>
        </w:rPr>
        <w:t xml:space="preserve">- даты первичного и повторного информирования страховой медицинской организацией застрахованного лица, находящегося под диспансерным наблюдением, и не прошедшего </w:t>
      </w:r>
      <w:r>
        <w:rPr>
          <w:rFonts w:ascii="Times New Roman" w:hAnsi="Times New Roman" w:cs="Times New Roman"/>
          <w:sz w:val="24"/>
          <w:szCs w:val="24"/>
        </w:rPr>
        <w:lastRenderedPageBreak/>
        <w:t>диспансерный прием (осмотр, консультацию) на момент осуществления информирования, о необходимости прохождения диспансерного осмотра в текущем году в установленные сроки;</w:t>
      </w:r>
    </w:p>
    <w:p w:rsidR="004953D6" w:rsidRPr="00654D39" w:rsidRDefault="00FE17F4" w:rsidP="00B82E6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19" w:name="dst101280"/>
      <w:bookmarkEnd w:id="119"/>
      <w:r>
        <w:rPr>
          <w:rFonts w:ascii="Times New Roman" w:hAnsi="Times New Roman" w:cs="Times New Roman"/>
          <w:sz w:val="24"/>
          <w:szCs w:val="24"/>
        </w:rPr>
        <w:t>- способ первичного и повторного информирования страховой медицинской организацией застрахованного лица.</w:t>
      </w:r>
    </w:p>
    <w:p w:rsidR="004953D6" w:rsidRPr="005D5508" w:rsidRDefault="006463AA" w:rsidP="0006396E">
      <w:pPr>
        <w:pStyle w:val="a7"/>
        <w:tabs>
          <w:tab w:val="left" w:pos="567"/>
        </w:tabs>
        <w:ind w:left="0" w:right="20" w:firstLine="567"/>
        <w:jc w:val="both"/>
        <w:rPr>
          <w:rFonts w:ascii="Times New Roman" w:hAnsi="Times New Roman"/>
          <w:strike/>
        </w:rPr>
      </w:pPr>
      <w:ins w:id="120" w:author="Михаил" w:date="2020-05-20T11:50:00Z">
        <w:r w:rsidRPr="006463AA">
          <w:rPr>
            <w:rFonts w:ascii="Times New Roman" w:hAnsi="Times New Roman"/>
            <w:rPrChange w:id="121" w:author="Михаил" w:date="2020-05-21T08:25:00Z">
              <w:rPr>
                <w:rFonts w:ascii="Times New Roman" w:hAnsi="Times New Roman"/>
                <w:kern w:val="1"/>
                <w:sz w:val="28"/>
                <w:szCs w:val="28"/>
                <w:highlight w:val="yellow"/>
              </w:rPr>
            </w:rPrChange>
          </w:rPr>
          <w:t xml:space="preserve">4.5.11. </w:t>
        </w:r>
      </w:ins>
      <w:r w:rsidRPr="006463AA">
        <w:rPr>
          <w:rFonts w:ascii="Times New Roman" w:hAnsi="Times New Roman"/>
          <w:rPrChange w:id="122" w:author="Михаил" w:date="2020-05-21T08:25:00Z">
            <w:rPr>
              <w:rFonts w:ascii="Times New Roman" w:hAnsi="Times New Roman"/>
              <w:kern w:val="1"/>
              <w:sz w:val="28"/>
              <w:szCs w:val="28"/>
              <w:highlight w:val="yellow"/>
            </w:rPr>
          </w:rPrChange>
        </w:rPr>
        <w:t>Сведения об индивидуальном информировании застрахованных лиц направляются в информационный ресурс ТФОМС ВО в форматах, определенных разделом А2 приложения А</w:t>
      </w:r>
      <w:r w:rsidRPr="006463AA">
        <w:rPr>
          <w:rFonts w:ascii="Times New Roman" w:hAnsi="Times New Roman"/>
          <w:rPrChange w:id="123" w:author="Михаил" w:date="2020-05-21T08:26:00Z">
            <w:rPr>
              <w:b/>
              <w:color w:val="FF0000"/>
              <w:kern w:val="1"/>
              <w:sz w:val="28"/>
              <w:szCs w:val="28"/>
              <w:highlight w:val="green"/>
            </w:rPr>
          </w:rPrChange>
        </w:rPr>
        <w:t xml:space="preserve"> не позднее трех рабочих дней после индивидуального информирования застрахованных лиц</w:t>
      </w:r>
      <w:r w:rsidRPr="006463AA">
        <w:rPr>
          <w:rFonts w:ascii="Times New Roman" w:hAnsi="Times New Roman"/>
          <w:rPrChange w:id="124" w:author="Михаил" w:date="2020-05-21T08:25:00Z">
            <w:rPr>
              <w:rFonts w:ascii="Times New Roman" w:hAnsi="Times New Roman"/>
              <w:kern w:val="1"/>
              <w:sz w:val="28"/>
              <w:szCs w:val="28"/>
              <w:highlight w:val="yellow"/>
            </w:rPr>
          </w:rPrChange>
        </w:rPr>
        <w:t xml:space="preserve">. </w:t>
      </w:r>
      <w:del w:id="125" w:author="Михаил" w:date="2020-05-21T08:25:00Z">
        <w:r w:rsidRPr="006463AA">
          <w:rPr>
            <w:rFonts w:ascii="Times New Roman" w:hAnsi="Times New Roman"/>
            <w:strike/>
            <w:rPrChange w:id="126" w:author="Михаил" w:date="2020-05-21T08:25:00Z">
              <w:rPr>
                <w:rFonts w:ascii="Times New Roman" w:hAnsi="Times New Roman"/>
                <w:strike/>
                <w:kern w:val="1"/>
                <w:sz w:val="28"/>
                <w:szCs w:val="28"/>
                <w:highlight w:val="yellow"/>
              </w:rPr>
            </w:rPrChange>
          </w:rPr>
          <w:delText>Если информирование в течение месяца не проводилось, информационный файл не направляется.</w:delText>
        </w:r>
      </w:del>
    </w:p>
    <w:p w:rsidR="00441A37" w:rsidRPr="00654D39" w:rsidRDefault="00FE17F4" w:rsidP="00636BE5">
      <w:pPr>
        <w:pStyle w:val="ConsPlusTitle"/>
        <w:jc w:val="center"/>
        <w:outlineLvl w:val="1"/>
        <w:rPr>
          <w:rFonts w:ascii="Times New Roman" w:hAnsi="Times New Roman" w:cs="Times New Roman"/>
          <w:bCs/>
          <w:caps/>
          <w:rPrChange w:id="127" w:author="Михаил" w:date="2020-05-21T08:25:00Z">
            <w:rPr>
              <w:rFonts w:ascii="Times New Roman" w:hAnsi="Times New Roman" w:cs="Times New Roman"/>
              <w:bCs/>
              <w:caps/>
              <w:highlight w:val="yellow"/>
            </w:rPr>
          </w:rPrChange>
        </w:rPr>
      </w:pPr>
      <w:r>
        <w:rPr>
          <w:rFonts w:ascii="Times New Roman" w:hAnsi="Times New Roman" w:cs="Times New Roman"/>
        </w:rPr>
        <w:br w:type="page"/>
      </w:r>
      <w:r w:rsidR="006463AA" w:rsidRPr="006463AA">
        <w:rPr>
          <w:rFonts w:ascii="Times New Roman" w:hAnsi="Times New Roman" w:cs="Times New Roman"/>
          <w:bCs/>
          <w:caps/>
          <w:rPrChange w:id="128" w:author="Михаил" w:date="2020-05-21T08:25:00Z">
            <w:rPr>
              <w:rFonts w:ascii="Times New Roman" w:hAnsi="Times New Roman" w:cs="Times New Roman"/>
              <w:b w:val="0"/>
              <w:bCs/>
              <w:caps/>
              <w:kern w:val="1"/>
              <w:sz w:val="28"/>
              <w:szCs w:val="28"/>
              <w:highlight w:val="yellow"/>
            </w:rPr>
          </w:rPrChange>
        </w:rPr>
        <w:lastRenderedPageBreak/>
        <w:t>5.  Порядок информационного сопровождения застрахованных лиц</w:t>
      </w:r>
      <w:ins w:id="129" w:author="Михаил" w:date="2020-05-20T11:50:00Z">
        <w:r w:rsidR="006463AA" w:rsidRPr="006463AA">
          <w:rPr>
            <w:rFonts w:ascii="Times New Roman" w:hAnsi="Times New Roman" w:cs="Times New Roman"/>
            <w:bCs/>
            <w:caps/>
            <w:rPrChange w:id="130" w:author="Михаил" w:date="2020-05-21T08:25:00Z">
              <w:rPr>
                <w:rFonts w:ascii="Times New Roman" w:hAnsi="Times New Roman" w:cs="Times New Roman"/>
                <w:b w:val="0"/>
                <w:bCs/>
                <w:caps/>
                <w:kern w:val="1"/>
                <w:sz w:val="28"/>
                <w:szCs w:val="28"/>
                <w:highlight w:val="yellow"/>
              </w:rPr>
            </w:rPrChange>
          </w:rPr>
          <w:t xml:space="preserve"> </w:t>
        </w:r>
      </w:ins>
      <w:ins w:id="131" w:author="Михаил" w:date="2020-05-20T12:15:00Z">
        <w:r w:rsidR="006463AA" w:rsidRPr="006463AA">
          <w:rPr>
            <w:rFonts w:ascii="Times New Roman" w:hAnsi="Times New Roman" w:cs="Times New Roman"/>
            <w:bCs/>
            <w:caps/>
            <w:rPrChange w:id="132" w:author="Михаил" w:date="2020-05-21T08:25:00Z">
              <w:rPr>
                <w:rFonts w:ascii="Times New Roman" w:hAnsi="Times New Roman" w:cs="Times New Roman"/>
                <w:b w:val="0"/>
                <w:bCs/>
                <w:caps/>
                <w:kern w:val="1"/>
                <w:sz w:val="28"/>
                <w:szCs w:val="28"/>
                <w:highlight w:val="yellow"/>
              </w:rPr>
            </w:rPrChange>
          </w:rPr>
          <w:br/>
        </w:r>
      </w:ins>
      <w:ins w:id="133" w:author="Михаил" w:date="2020-05-20T11:50:00Z">
        <w:r w:rsidR="006463AA" w:rsidRPr="006463AA">
          <w:rPr>
            <w:rFonts w:ascii="Times New Roman" w:hAnsi="Times New Roman" w:cs="Times New Roman"/>
            <w:bCs/>
            <w:caps/>
            <w:rPrChange w:id="134" w:author="Михаил" w:date="2020-05-21T08:25:00Z">
              <w:rPr>
                <w:rFonts w:ascii="Times New Roman" w:hAnsi="Times New Roman" w:cs="Times New Roman"/>
                <w:b w:val="0"/>
                <w:bCs/>
                <w:caps/>
                <w:kern w:val="1"/>
                <w:sz w:val="28"/>
                <w:szCs w:val="28"/>
                <w:highlight w:val="yellow"/>
              </w:rPr>
            </w:rPrChange>
          </w:rPr>
          <w:t>при госпитализации</w:t>
        </w:r>
      </w:ins>
    </w:p>
    <w:p w:rsidR="00441A37" w:rsidRPr="00654D39" w:rsidRDefault="00441A37">
      <w:pPr>
        <w:spacing w:after="0" w:line="240" w:lineRule="auto"/>
        <w:rPr>
          <w:rFonts w:ascii="Times New Roman" w:hAnsi="Times New Roman" w:cs="Times New Roman"/>
        </w:rPr>
      </w:pPr>
    </w:p>
    <w:p w:rsidR="00DF4767" w:rsidRPr="00654D39" w:rsidDel="00FB50D2" w:rsidRDefault="00FE17F4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ins w:id="135" w:author="Михаил" w:date="2020-05-20T11:51:00Z">
        <w:r>
          <w:rPr>
            <w:rFonts w:ascii="Times New Roman" w:hAnsi="Times New Roman" w:cs="Times New Roman"/>
            <w:sz w:val="24"/>
            <w:szCs w:val="24"/>
          </w:rPr>
          <w:t xml:space="preserve">5.1. </w:t>
        </w:r>
      </w:ins>
      <w:moveFromRangeStart w:id="136" w:author="Михаил" w:date="2020-05-20T11:48:00Z" w:name="move40867702"/>
      <w:moveFrom w:id="137" w:author="Михаил" w:date="2020-05-20T11:48:00Z">
        <w:r>
          <w:rPr>
            <w:rFonts w:ascii="Times New Roman" w:hAnsi="Times New Roman" w:cs="Times New Roman"/>
            <w:sz w:val="24"/>
            <w:szCs w:val="24"/>
          </w:rPr>
          <w:t xml:space="preserve">Информационное сопровождение застрахованных лиц осуществляется на основе программного комплекса территориального фонда, интегрированного с информационными системами территориального фонда по персонифицированному учету сведений о застрахованных лицах и сведений о медицинской помощи, оказанной застрахованным лицам, работающего круглосуточно (далее - Информационный ресурс). </w:t>
        </w:r>
      </w:moveFrom>
    </w:p>
    <w:p w:rsidR="00636BE5" w:rsidRPr="00654D39" w:rsidDel="00FB50D2" w:rsidRDefault="00FE17F4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moveFrom w:id="138" w:author="Михаил" w:date="2020-05-20T11:48:00Z">
        <w:r>
          <w:rPr>
            <w:rFonts w:ascii="Times New Roman" w:hAnsi="Times New Roman" w:cs="Times New Roman"/>
            <w:sz w:val="24"/>
            <w:szCs w:val="24"/>
          </w:rPr>
          <w:t>Страховые медицинские организации и медицинские организации получают доступ к Информационному ресурсу и используют информацию, размещенную на указанном ресурсе, для осуществления сопровождения застрахованных лиц на всех этапах оказания им медицинской помощи.</w:t>
        </w:r>
      </w:moveFrom>
    </w:p>
    <w:p w:rsidR="00F46919" w:rsidRPr="00654D39" w:rsidDel="00FB50D2" w:rsidRDefault="006463AA" w:rsidP="00F4691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moveFrom w:id="139" w:author="Михаил" w:date="2020-05-20T11:48:00Z">
        <w:r w:rsidRPr="006463AA">
          <w:rPr>
            <w:rFonts w:ascii="Times New Roman" w:hAnsi="Times New Roman" w:cs="Times New Roman"/>
            <w:sz w:val="24"/>
            <w:szCs w:val="24"/>
            <w:rPrChange w:id="140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yellow"/>
              </w:rPr>
            </w:rPrChange>
          </w:rPr>
          <w:t>Взаимодействие с Информационным ресурсом осуществляется в пакетном режиме в соответствии с протоколами, определенными приложениями к настоящему Регламенту. МО и СМО самостоятельно обеспечивают доработку своих информационных систем для взаимодействия с информационным ресурсом.</w:t>
        </w:r>
      </w:moveFrom>
    </w:p>
    <w:p w:rsidR="0093459F" w:rsidRPr="00654D39" w:rsidRDefault="006463AA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  <w:rPrChange w:id="141" w:author="Михаил" w:date="2020-05-21T08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</w:pPr>
      <w:bookmarkStart w:id="142" w:name="P1370"/>
      <w:bookmarkEnd w:id="142"/>
      <w:moveFromRangeEnd w:id="136"/>
      <w:r w:rsidRPr="006463AA">
        <w:rPr>
          <w:rFonts w:ascii="Times New Roman" w:hAnsi="Times New Roman" w:cs="Times New Roman"/>
          <w:sz w:val="24"/>
          <w:szCs w:val="24"/>
          <w:rPrChange w:id="143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yellow"/>
            </w:rPr>
          </w:rPrChange>
        </w:rPr>
        <w:t xml:space="preserve">Медицинская организация, оказывающая первичную медико-санитарную помощь в условиях дневного стационара и/или специализированную медицинскую помощь, в том числе высокотехнологичную медицинскую помощь, включенную в базовую программу, ежедневно не позднее 09.00 часов местного времени осуществляет обновление сведений в Информационном ресурсе </w:t>
      </w:r>
      <w:r w:rsidRPr="006463AA">
        <w:rPr>
          <w:rFonts w:ascii="Times New Roman" w:hAnsi="Times New Roman" w:cs="Times New Roman"/>
          <w:color w:val="FF0000"/>
          <w:sz w:val="24"/>
          <w:szCs w:val="24"/>
          <w:rPrChange w:id="144" w:author="Михаил" w:date="2020-05-21T08:25:00Z">
            <w:rPr>
              <w:rFonts w:ascii="Times New Roman" w:hAnsi="Times New Roman" w:cs="Times New Roman"/>
              <w:color w:val="FF0000"/>
              <w:kern w:val="1"/>
              <w:sz w:val="24"/>
              <w:szCs w:val="24"/>
              <w:highlight w:val="yellow"/>
            </w:rPr>
          </w:rPrChange>
        </w:rPr>
        <w:t>(в соответствии с приложением Б)</w:t>
      </w:r>
      <w:r w:rsidRPr="006463AA">
        <w:rPr>
          <w:rFonts w:ascii="Times New Roman" w:hAnsi="Times New Roman" w:cs="Times New Roman"/>
          <w:sz w:val="24"/>
          <w:szCs w:val="24"/>
          <w:rPrChange w:id="145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yellow"/>
            </w:rPr>
          </w:rPrChange>
        </w:rPr>
        <w:t xml:space="preserve"> за истекшие сутки о:</w:t>
      </w:r>
    </w:p>
    <w:p w:rsidR="00636BE5" w:rsidRPr="00654D39" w:rsidRDefault="006463AA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  <w:rPrChange w:id="146" w:author="Михаил" w:date="2020-05-21T08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</w:pPr>
      <w:ins w:id="147" w:author="Михаил" w:date="2020-05-20T11:51:00Z">
        <w:r w:rsidRPr="006463AA">
          <w:rPr>
            <w:rFonts w:ascii="Times New Roman" w:hAnsi="Times New Roman" w:cs="Times New Roman"/>
            <w:sz w:val="24"/>
            <w:szCs w:val="24"/>
            <w:rPrChange w:id="148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yellow"/>
              </w:rPr>
            </w:rPrChange>
          </w:rPr>
          <w:t>5.1.</w:t>
        </w:r>
      </w:ins>
      <w:r w:rsidRPr="006463AA">
        <w:rPr>
          <w:rFonts w:ascii="Times New Roman" w:hAnsi="Times New Roman" w:cs="Times New Roman"/>
          <w:sz w:val="24"/>
          <w:szCs w:val="24"/>
          <w:rPrChange w:id="149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yellow"/>
            </w:rPr>
          </w:rPrChange>
        </w:rPr>
        <w:t>1</w:t>
      </w:r>
      <w:ins w:id="150" w:author="Михаил" w:date="2020-05-20T11:51:00Z">
        <w:r w:rsidRPr="006463AA">
          <w:rPr>
            <w:rFonts w:ascii="Times New Roman" w:hAnsi="Times New Roman" w:cs="Times New Roman"/>
            <w:sz w:val="24"/>
            <w:szCs w:val="24"/>
            <w:rPrChange w:id="151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yellow"/>
              </w:rPr>
            </w:rPrChange>
          </w:rPr>
          <w:t>.</w:t>
        </w:r>
      </w:ins>
      <w:r w:rsidRPr="006463AA">
        <w:rPr>
          <w:rFonts w:ascii="Times New Roman" w:hAnsi="Times New Roman" w:cs="Times New Roman"/>
          <w:sz w:val="24"/>
          <w:szCs w:val="24"/>
          <w:rPrChange w:id="152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yellow"/>
            </w:rPr>
          </w:rPrChange>
        </w:rPr>
        <w:t xml:space="preserve"> выполнении объемов медицинской помощи, установленных решением Комиссии в разрезе профилей (отделений) медицинской помощи, оказание которой предусмотрено лицензией на осуществление медицинской деятельности медицинской организации </w:t>
      </w:r>
      <w:r w:rsidRPr="006463AA">
        <w:rPr>
          <w:rFonts w:ascii="Times New Roman" w:hAnsi="Times New Roman" w:cs="Times New Roman"/>
          <w:color w:val="FF0000"/>
          <w:sz w:val="24"/>
          <w:szCs w:val="24"/>
          <w:rPrChange w:id="153" w:author="Михаил" w:date="2020-05-21T08:25:00Z">
            <w:rPr>
              <w:rFonts w:ascii="Times New Roman" w:hAnsi="Times New Roman" w:cs="Times New Roman"/>
              <w:color w:val="FF0000"/>
              <w:kern w:val="1"/>
              <w:sz w:val="24"/>
              <w:szCs w:val="24"/>
              <w:highlight w:val="yellow"/>
            </w:rPr>
          </w:rPrChange>
        </w:rPr>
        <w:t>(</w:t>
      </w:r>
      <w:ins w:id="154" w:author="Михаил" w:date="2020-05-14T14:25:00Z">
        <w:r w:rsidRPr="006463AA">
          <w:rPr>
            <w:rFonts w:ascii="Times New Roman" w:hAnsi="Times New Roman" w:cs="Times New Roman"/>
            <w:color w:val="FF0000"/>
            <w:sz w:val="24"/>
            <w:szCs w:val="24"/>
            <w:rPrChange w:id="155" w:author="Михаил" w:date="2020-05-21T08:25:00Z">
              <w:rPr>
                <w:rFonts w:ascii="Times New Roman" w:hAnsi="Times New Roman" w:cs="Times New Roman"/>
                <w:color w:val="FF0000"/>
                <w:kern w:val="1"/>
                <w:sz w:val="24"/>
                <w:szCs w:val="24"/>
                <w:highlight w:val="yellow"/>
              </w:rPr>
            </w:rPrChange>
          </w:rPr>
          <w:t>раздел Б</w:t>
        </w:r>
      </w:ins>
      <w:r w:rsidRPr="006463AA">
        <w:rPr>
          <w:rFonts w:ascii="Times New Roman" w:hAnsi="Times New Roman" w:cs="Times New Roman"/>
          <w:color w:val="FF0000"/>
          <w:sz w:val="24"/>
          <w:szCs w:val="24"/>
          <w:rPrChange w:id="156" w:author="Михаил" w:date="2020-05-21T08:25:00Z">
            <w:rPr>
              <w:rFonts w:ascii="Times New Roman" w:hAnsi="Times New Roman" w:cs="Times New Roman"/>
              <w:color w:val="FF0000"/>
              <w:kern w:val="1"/>
              <w:sz w:val="24"/>
              <w:szCs w:val="24"/>
              <w:highlight w:val="yellow"/>
            </w:rPr>
          </w:rPrChange>
        </w:rPr>
        <w:t>5 приложения Б)</w:t>
      </w:r>
      <w:r w:rsidRPr="006463AA">
        <w:rPr>
          <w:rFonts w:ascii="Times New Roman" w:hAnsi="Times New Roman" w:cs="Times New Roman"/>
          <w:sz w:val="24"/>
          <w:szCs w:val="24"/>
          <w:rPrChange w:id="157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yellow"/>
            </w:rPr>
          </w:rPrChange>
        </w:rPr>
        <w:t>;</w:t>
      </w:r>
    </w:p>
    <w:p w:rsidR="00636BE5" w:rsidRPr="00654D39" w:rsidRDefault="006463AA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  <w:rPrChange w:id="158" w:author="Михаил" w:date="2020-05-21T08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</w:pPr>
      <w:ins w:id="159" w:author="Михаил" w:date="2020-05-20T11:51:00Z">
        <w:r w:rsidRPr="006463AA">
          <w:rPr>
            <w:rFonts w:ascii="Times New Roman" w:hAnsi="Times New Roman" w:cs="Times New Roman"/>
            <w:sz w:val="24"/>
            <w:szCs w:val="24"/>
            <w:rPrChange w:id="160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yellow"/>
              </w:rPr>
            </w:rPrChange>
          </w:rPr>
          <w:t>5.1.</w:t>
        </w:r>
      </w:ins>
      <w:r w:rsidRPr="006463AA">
        <w:rPr>
          <w:rFonts w:ascii="Times New Roman" w:hAnsi="Times New Roman" w:cs="Times New Roman"/>
          <w:sz w:val="24"/>
          <w:szCs w:val="24"/>
          <w:rPrChange w:id="161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yellow"/>
            </w:rPr>
          </w:rPrChange>
        </w:rPr>
        <w:t>2</w:t>
      </w:r>
      <w:ins w:id="162" w:author="Михаил" w:date="2020-05-20T11:51:00Z">
        <w:r w:rsidRPr="006463AA">
          <w:rPr>
            <w:rFonts w:ascii="Times New Roman" w:hAnsi="Times New Roman" w:cs="Times New Roman"/>
            <w:sz w:val="24"/>
            <w:szCs w:val="24"/>
            <w:rPrChange w:id="163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yellow"/>
              </w:rPr>
            </w:rPrChange>
          </w:rPr>
          <w:t>.</w:t>
        </w:r>
      </w:ins>
      <w:r w:rsidRPr="006463AA">
        <w:rPr>
          <w:rFonts w:ascii="Times New Roman" w:hAnsi="Times New Roman" w:cs="Times New Roman"/>
          <w:sz w:val="24"/>
          <w:szCs w:val="24"/>
          <w:rPrChange w:id="164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yellow"/>
            </w:rPr>
          </w:rPrChange>
        </w:rPr>
        <w:t xml:space="preserve"> количестве свободных мест для госпитализации в плановом порядке в разрезе профилей (отделений) медицинской помощи </w:t>
      </w:r>
      <w:del w:id="165" w:author="Михаил" w:date="2020-05-21T08:26:00Z">
        <w:r w:rsidRPr="006463AA">
          <w:rPr>
            <w:rFonts w:ascii="Times New Roman" w:hAnsi="Times New Roman" w:cs="Times New Roman"/>
            <w:strike/>
            <w:sz w:val="24"/>
            <w:szCs w:val="24"/>
            <w:rPrChange w:id="166" w:author="Михаил" w:date="2020-05-21T08:25:00Z">
              <w:rPr>
                <w:rFonts w:ascii="Times New Roman" w:hAnsi="Times New Roman" w:cs="Times New Roman"/>
                <w:strike/>
                <w:kern w:val="1"/>
                <w:sz w:val="24"/>
                <w:szCs w:val="24"/>
                <w:highlight w:val="yellow"/>
              </w:rPr>
            </w:rPrChange>
          </w:rPr>
          <w:delText xml:space="preserve">на текущий день и на ближайшие десять рабочих дней с указанием планируемой даты освобождения места </w:delText>
        </w:r>
      </w:del>
      <w:r w:rsidRPr="006463AA">
        <w:rPr>
          <w:rFonts w:ascii="Times New Roman" w:hAnsi="Times New Roman" w:cs="Times New Roman"/>
          <w:color w:val="FF0000"/>
          <w:sz w:val="24"/>
          <w:szCs w:val="24"/>
          <w:rPrChange w:id="167" w:author="Михаил" w:date="2020-05-21T08:25:00Z">
            <w:rPr>
              <w:rFonts w:ascii="Times New Roman" w:hAnsi="Times New Roman" w:cs="Times New Roman"/>
              <w:color w:val="FF0000"/>
              <w:kern w:val="1"/>
              <w:sz w:val="24"/>
              <w:szCs w:val="24"/>
              <w:highlight w:val="yellow"/>
            </w:rPr>
          </w:rPrChange>
        </w:rPr>
        <w:t>(</w:t>
      </w:r>
      <w:ins w:id="168" w:author="Михаил" w:date="2020-05-14T14:26:00Z">
        <w:r w:rsidRPr="006463AA">
          <w:rPr>
            <w:rFonts w:ascii="Times New Roman" w:hAnsi="Times New Roman" w:cs="Times New Roman"/>
            <w:color w:val="FF0000"/>
            <w:sz w:val="24"/>
            <w:szCs w:val="24"/>
            <w:rPrChange w:id="169" w:author="Михаил" w:date="2020-05-21T08:25:00Z">
              <w:rPr>
                <w:rFonts w:ascii="Times New Roman" w:hAnsi="Times New Roman" w:cs="Times New Roman"/>
                <w:color w:val="FF0000"/>
                <w:kern w:val="1"/>
                <w:sz w:val="24"/>
                <w:szCs w:val="24"/>
                <w:highlight w:val="yellow"/>
              </w:rPr>
            </w:rPrChange>
          </w:rPr>
          <w:t>раздел Б</w:t>
        </w:r>
      </w:ins>
      <w:r w:rsidRPr="006463AA">
        <w:rPr>
          <w:rFonts w:ascii="Times New Roman" w:hAnsi="Times New Roman" w:cs="Times New Roman"/>
          <w:color w:val="FF0000"/>
          <w:sz w:val="24"/>
          <w:szCs w:val="24"/>
          <w:rPrChange w:id="170" w:author="Михаил" w:date="2020-05-21T08:25:00Z">
            <w:rPr>
              <w:rFonts w:ascii="Times New Roman" w:hAnsi="Times New Roman" w:cs="Times New Roman"/>
              <w:color w:val="FF0000"/>
              <w:kern w:val="1"/>
              <w:sz w:val="24"/>
              <w:szCs w:val="24"/>
              <w:highlight w:val="yellow"/>
            </w:rPr>
          </w:rPrChange>
        </w:rPr>
        <w:t>6 приложения Б)</w:t>
      </w:r>
      <w:r w:rsidRPr="006463AA">
        <w:rPr>
          <w:rFonts w:ascii="Times New Roman" w:hAnsi="Times New Roman" w:cs="Times New Roman"/>
          <w:sz w:val="24"/>
          <w:szCs w:val="24"/>
          <w:rPrChange w:id="171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yellow"/>
            </w:rPr>
          </w:rPrChange>
        </w:rPr>
        <w:t>;</w:t>
      </w:r>
    </w:p>
    <w:p w:rsidR="00636BE5" w:rsidRPr="00654D39" w:rsidRDefault="006463AA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  <w:rPrChange w:id="172" w:author="Михаил" w:date="2020-05-21T08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</w:pPr>
      <w:ins w:id="173" w:author="Михаил" w:date="2020-05-20T11:51:00Z">
        <w:r w:rsidRPr="006463AA">
          <w:rPr>
            <w:rFonts w:ascii="Times New Roman" w:hAnsi="Times New Roman" w:cs="Times New Roman"/>
            <w:sz w:val="24"/>
            <w:szCs w:val="24"/>
            <w:rPrChange w:id="174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yellow"/>
              </w:rPr>
            </w:rPrChange>
          </w:rPr>
          <w:t>5.1.</w:t>
        </w:r>
      </w:ins>
      <w:r w:rsidRPr="006463AA">
        <w:rPr>
          <w:rFonts w:ascii="Times New Roman" w:hAnsi="Times New Roman" w:cs="Times New Roman"/>
          <w:sz w:val="24"/>
          <w:szCs w:val="24"/>
          <w:rPrChange w:id="175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yellow"/>
            </w:rPr>
          </w:rPrChange>
        </w:rPr>
        <w:t>3</w:t>
      </w:r>
      <w:ins w:id="176" w:author="Михаил" w:date="2020-05-20T11:51:00Z">
        <w:r w:rsidRPr="006463AA">
          <w:rPr>
            <w:rFonts w:ascii="Times New Roman" w:hAnsi="Times New Roman" w:cs="Times New Roman"/>
            <w:sz w:val="24"/>
            <w:szCs w:val="24"/>
            <w:rPrChange w:id="177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yellow"/>
              </w:rPr>
            </w:rPrChange>
          </w:rPr>
          <w:t>.</w:t>
        </w:r>
      </w:ins>
      <w:r w:rsidRPr="006463AA">
        <w:rPr>
          <w:rFonts w:ascii="Times New Roman" w:hAnsi="Times New Roman" w:cs="Times New Roman"/>
          <w:sz w:val="24"/>
          <w:szCs w:val="24"/>
          <w:rPrChange w:id="178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yellow"/>
            </w:rPr>
          </w:rPrChange>
        </w:rPr>
        <w:t xml:space="preserve"> застрахованных лицах, госпитализированных за день по направлениям, в том числе на оказание высокотехнологичной медицинской помощи (далее - талон на оказание ВМП) в плановом порядке в разрезе профилей (отделений) медицинской помощи (в том числе в разрезе медицинских организаций, направивших застрахованное лицо на госпитализацию) </w:t>
      </w:r>
      <w:r w:rsidRPr="006463AA">
        <w:rPr>
          <w:rFonts w:ascii="Times New Roman" w:hAnsi="Times New Roman" w:cs="Times New Roman"/>
          <w:color w:val="FF0000"/>
          <w:sz w:val="24"/>
          <w:szCs w:val="24"/>
          <w:rPrChange w:id="179" w:author="Михаил" w:date="2020-05-21T08:25:00Z">
            <w:rPr>
              <w:rFonts w:ascii="Times New Roman" w:hAnsi="Times New Roman" w:cs="Times New Roman"/>
              <w:color w:val="FF0000"/>
              <w:kern w:val="1"/>
              <w:sz w:val="24"/>
              <w:szCs w:val="24"/>
              <w:highlight w:val="yellow"/>
            </w:rPr>
          </w:rPrChange>
        </w:rPr>
        <w:t>(</w:t>
      </w:r>
      <w:ins w:id="180" w:author="Михаил" w:date="2020-05-14T14:26:00Z">
        <w:r w:rsidRPr="006463AA">
          <w:rPr>
            <w:rFonts w:ascii="Times New Roman" w:hAnsi="Times New Roman" w:cs="Times New Roman"/>
            <w:color w:val="FF0000"/>
            <w:sz w:val="24"/>
            <w:szCs w:val="24"/>
            <w:rPrChange w:id="181" w:author="Михаил" w:date="2020-05-21T08:25:00Z">
              <w:rPr>
                <w:rFonts w:ascii="Times New Roman" w:hAnsi="Times New Roman" w:cs="Times New Roman"/>
                <w:color w:val="FF0000"/>
                <w:kern w:val="1"/>
                <w:sz w:val="24"/>
                <w:szCs w:val="24"/>
                <w:highlight w:val="yellow"/>
              </w:rPr>
            </w:rPrChange>
          </w:rPr>
          <w:t>раздел Б</w:t>
        </w:r>
      </w:ins>
      <w:r w:rsidRPr="006463AA">
        <w:rPr>
          <w:rFonts w:ascii="Times New Roman" w:hAnsi="Times New Roman" w:cs="Times New Roman"/>
          <w:color w:val="FF0000"/>
          <w:sz w:val="24"/>
          <w:szCs w:val="24"/>
          <w:rPrChange w:id="182" w:author="Михаил" w:date="2020-05-21T08:25:00Z">
            <w:rPr>
              <w:rFonts w:ascii="Times New Roman" w:hAnsi="Times New Roman" w:cs="Times New Roman"/>
              <w:color w:val="FF0000"/>
              <w:kern w:val="1"/>
              <w:sz w:val="24"/>
              <w:szCs w:val="24"/>
              <w:highlight w:val="yellow"/>
            </w:rPr>
          </w:rPrChange>
        </w:rPr>
        <w:t>2 приложения Б)</w:t>
      </w:r>
      <w:r w:rsidRPr="006463AA">
        <w:rPr>
          <w:rFonts w:ascii="Times New Roman" w:hAnsi="Times New Roman" w:cs="Times New Roman"/>
          <w:sz w:val="24"/>
          <w:szCs w:val="24"/>
          <w:rPrChange w:id="183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yellow"/>
            </w:rPr>
          </w:rPrChange>
        </w:rPr>
        <w:t>;</w:t>
      </w:r>
    </w:p>
    <w:p w:rsidR="00636BE5" w:rsidRPr="00654D39" w:rsidRDefault="006463AA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  <w:rPrChange w:id="184" w:author="Михаил" w:date="2020-05-21T08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</w:pPr>
      <w:ins w:id="185" w:author="Михаил" w:date="2020-05-20T11:52:00Z">
        <w:r w:rsidRPr="006463AA">
          <w:rPr>
            <w:rFonts w:ascii="Times New Roman" w:hAnsi="Times New Roman" w:cs="Times New Roman"/>
            <w:sz w:val="24"/>
            <w:szCs w:val="24"/>
            <w:rPrChange w:id="186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yellow"/>
              </w:rPr>
            </w:rPrChange>
          </w:rPr>
          <w:t>5.1.</w:t>
        </w:r>
      </w:ins>
      <w:r w:rsidRPr="006463AA">
        <w:rPr>
          <w:rFonts w:ascii="Times New Roman" w:hAnsi="Times New Roman" w:cs="Times New Roman"/>
          <w:sz w:val="24"/>
          <w:szCs w:val="24"/>
          <w:rPrChange w:id="187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yellow"/>
            </w:rPr>
          </w:rPrChange>
        </w:rPr>
        <w:t>4</w:t>
      </w:r>
      <w:ins w:id="188" w:author="Михаил" w:date="2020-05-20T11:52:00Z">
        <w:r w:rsidRPr="006463AA">
          <w:rPr>
            <w:rFonts w:ascii="Times New Roman" w:hAnsi="Times New Roman" w:cs="Times New Roman"/>
            <w:sz w:val="24"/>
            <w:szCs w:val="24"/>
            <w:rPrChange w:id="189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yellow"/>
              </w:rPr>
            </w:rPrChange>
          </w:rPr>
          <w:t>.</w:t>
        </w:r>
      </w:ins>
      <w:r w:rsidRPr="006463AA">
        <w:rPr>
          <w:rFonts w:ascii="Times New Roman" w:hAnsi="Times New Roman" w:cs="Times New Roman"/>
          <w:sz w:val="24"/>
          <w:szCs w:val="24"/>
          <w:rPrChange w:id="190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yellow"/>
            </w:rPr>
          </w:rPrChange>
        </w:rPr>
        <w:t xml:space="preserve"> застрахованных лицах, госпитализированных в экстренном порядке </w:t>
      </w:r>
      <w:r w:rsidRPr="006463AA">
        <w:rPr>
          <w:rFonts w:ascii="Times New Roman" w:hAnsi="Times New Roman" w:cs="Times New Roman"/>
          <w:color w:val="FF0000"/>
          <w:sz w:val="24"/>
          <w:szCs w:val="24"/>
          <w:rPrChange w:id="191" w:author="Михаил" w:date="2020-05-21T08:25:00Z">
            <w:rPr>
              <w:rFonts w:ascii="Times New Roman" w:hAnsi="Times New Roman" w:cs="Times New Roman"/>
              <w:color w:val="FF0000"/>
              <w:kern w:val="1"/>
              <w:sz w:val="24"/>
              <w:szCs w:val="24"/>
              <w:highlight w:val="yellow"/>
            </w:rPr>
          </w:rPrChange>
        </w:rPr>
        <w:t>(</w:t>
      </w:r>
      <w:ins w:id="192" w:author="Михаил" w:date="2020-05-14T14:26:00Z">
        <w:r w:rsidRPr="006463AA">
          <w:rPr>
            <w:rFonts w:ascii="Times New Roman" w:hAnsi="Times New Roman" w:cs="Times New Roman"/>
            <w:color w:val="FF0000"/>
            <w:sz w:val="24"/>
            <w:szCs w:val="24"/>
            <w:rPrChange w:id="193" w:author="Михаил" w:date="2020-05-21T08:25:00Z">
              <w:rPr>
                <w:rFonts w:ascii="Times New Roman" w:hAnsi="Times New Roman" w:cs="Times New Roman"/>
                <w:color w:val="FF0000"/>
                <w:kern w:val="1"/>
                <w:sz w:val="24"/>
                <w:szCs w:val="24"/>
                <w:highlight w:val="yellow"/>
              </w:rPr>
            </w:rPrChange>
          </w:rPr>
          <w:t>раздел Б</w:t>
        </w:r>
      </w:ins>
      <w:r w:rsidRPr="006463AA">
        <w:rPr>
          <w:rFonts w:ascii="Times New Roman" w:hAnsi="Times New Roman" w:cs="Times New Roman"/>
          <w:color w:val="FF0000"/>
          <w:sz w:val="24"/>
          <w:szCs w:val="24"/>
          <w:rPrChange w:id="194" w:author="Михаил" w:date="2020-05-21T08:25:00Z">
            <w:rPr>
              <w:rFonts w:ascii="Times New Roman" w:hAnsi="Times New Roman" w:cs="Times New Roman"/>
              <w:color w:val="FF0000"/>
              <w:kern w:val="1"/>
              <w:sz w:val="24"/>
              <w:szCs w:val="24"/>
              <w:highlight w:val="yellow"/>
            </w:rPr>
          </w:rPrChange>
        </w:rPr>
        <w:t>3 приложения Б)</w:t>
      </w:r>
      <w:r w:rsidRPr="006463AA">
        <w:rPr>
          <w:rFonts w:ascii="Times New Roman" w:hAnsi="Times New Roman" w:cs="Times New Roman"/>
          <w:sz w:val="24"/>
          <w:szCs w:val="24"/>
          <w:rPrChange w:id="195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yellow"/>
            </w:rPr>
          </w:rPrChange>
        </w:rPr>
        <w:t>;</w:t>
      </w:r>
    </w:p>
    <w:p w:rsidR="00636BE5" w:rsidRPr="00654D39" w:rsidRDefault="006463AA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  <w:rPrChange w:id="196" w:author="Михаил" w:date="2020-05-21T08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</w:pPr>
      <w:ins w:id="197" w:author="Михаил" w:date="2020-05-20T11:52:00Z">
        <w:r w:rsidRPr="006463AA">
          <w:rPr>
            <w:rFonts w:ascii="Times New Roman" w:hAnsi="Times New Roman" w:cs="Times New Roman"/>
            <w:sz w:val="24"/>
            <w:szCs w:val="24"/>
            <w:rPrChange w:id="198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yellow"/>
              </w:rPr>
            </w:rPrChange>
          </w:rPr>
          <w:t>5.1.</w:t>
        </w:r>
      </w:ins>
      <w:r w:rsidRPr="006463AA">
        <w:rPr>
          <w:rFonts w:ascii="Times New Roman" w:hAnsi="Times New Roman" w:cs="Times New Roman"/>
          <w:sz w:val="24"/>
          <w:szCs w:val="24"/>
          <w:rPrChange w:id="199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yellow"/>
            </w:rPr>
          </w:rPrChange>
        </w:rPr>
        <w:t>5</w:t>
      </w:r>
      <w:ins w:id="200" w:author="Михаил" w:date="2020-05-20T11:52:00Z">
        <w:r w:rsidRPr="006463AA">
          <w:rPr>
            <w:rFonts w:ascii="Times New Roman" w:hAnsi="Times New Roman" w:cs="Times New Roman"/>
            <w:sz w:val="24"/>
            <w:szCs w:val="24"/>
            <w:rPrChange w:id="201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yellow"/>
              </w:rPr>
            </w:rPrChange>
          </w:rPr>
          <w:t>.</w:t>
        </w:r>
      </w:ins>
      <w:r w:rsidRPr="006463AA">
        <w:rPr>
          <w:rFonts w:ascii="Times New Roman" w:hAnsi="Times New Roman" w:cs="Times New Roman"/>
          <w:sz w:val="24"/>
          <w:szCs w:val="24"/>
          <w:rPrChange w:id="202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yellow"/>
            </w:rPr>
          </w:rPrChange>
        </w:rPr>
        <w:t xml:space="preserve"> застрахованных лицах, в отношении которых не состоялась запланированная госпитализация, в том числе из-за отсутствия медицинских показаний </w:t>
      </w:r>
      <w:r w:rsidRPr="006463AA">
        <w:rPr>
          <w:rFonts w:ascii="Times New Roman" w:hAnsi="Times New Roman" w:cs="Times New Roman"/>
          <w:color w:val="FF0000"/>
          <w:sz w:val="24"/>
          <w:szCs w:val="24"/>
          <w:rPrChange w:id="203" w:author="Михаил" w:date="2020-05-21T08:25:00Z">
            <w:rPr>
              <w:rFonts w:ascii="Times New Roman" w:hAnsi="Times New Roman" w:cs="Times New Roman"/>
              <w:color w:val="FF0000"/>
              <w:kern w:val="1"/>
              <w:sz w:val="24"/>
              <w:szCs w:val="24"/>
              <w:highlight w:val="yellow"/>
            </w:rPr>
          </w:rPrChange>
        </w:rPr>
        <w:t>(</w:t>
      </w:r>
      <w:ins w:id="204" w:author="Михаил" w:date="2020-05-14T14:26:00Z">
        <w:r w:rsidRPr="006463AA">
          <w:rPr>
            <w:rFonts w:ascii="Times New Roman" w:hAnsi="Times New Roman" w:cs="Times New Roman"/>
            <w:color w:val="FF0000"/>
            <w:sz w:val="24"/>
            <w:szCs w:val="24"/>
            <w:rPrChange w:id="205" w:author="Михаил" w:date="2020-05-21T08:25:00Z">
              <w:rPr>
                <w:rFonts w:ascii="Times New Roman" w:hAnsi="Times New Roman" w:cs="Times New Roman"/>
                <w:color w:val="FF0000"/>
                <w:kern w:val="1"/>
                <w:sz w:val="24"/>
                <w:szCs w:val="24"/>
                <w:highlight w:val="yellow"/>
              </w:rPr>
            </w:rPrChange>
          </w:rPr>
          <w:t>раздел Б</w:t>
        </w:r>
      </w:ins>
      <w:r w:rsidRPr="006463AA">
        <w:rPr>
          <w:rFonts w:ascii="Times New Roman" w:hAnsi="Times New Roman" w:cs="Times New Roman"/>
          <w:color w:val="FF0000"/>
          <w:sz w:val="24"/>
          <w:szCs w:val="24"/>
          <w:rPrChange w:id="206" w:author="Михаил" w:date="2020-05-21T08:25:00Z">
            <w:rPr>
              <w:rFonts w:ascii="Times New Roman" w:hAnsi="Times New Roman" w:cs="Times New Roman"/>
              <w:color w:val="FF0000"/>
              <w:kern w:val="1"/>
              <w:sz w:val="24"/>
              <w:szCs w:val="24"/>
              <w:highlight w:val="yellow"/>
            </w:rPr>
          </w:rPrChange>
        </w:rPr>
        <w:t>4 приложения Б)</w:t>
      </w:r>
      <w:r w:rsidRPr="006463AA">
        <w:rPr>
          <w:rFonts w:ascii="Times New Roman" w:hAnsi="Times New Roman" w:cs="Times New Roman"/>
          <w:sz w:val="24"/>
          <w:szCs w:val="24"/>
          <w:rPrChange w:id="207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yellow"/>
            </w:rPr>
          </w:rPrChange>
        </w:rPr>
        <w:t>.</w:t>
      </w:r>
    </w:p>
    <w:p w:rsidR="00636BE5" w:rsidRPr="00654D39" w:rsidRDefault="006463AA" w:rsidP="00DF4767">
      <w:pPr>
        <w:pStyle w:val="ConsPlusNormal"/>
        <w:ind w:firstLine="540"/>
        <w:jc w:val="both"/>
        <w:rPr>
          <w:ins w:id="208" w:author="Михаил" w:date="2020-05-20T11:18:00Z"/>
          <w:rFonts w:ascii="Times New Roman" w:hAnsi="Times New Roman" w:cs="Times New Roman"/>
          <w:sz w:val="24"/>
          <w:szCs w:val="24"/>
        </w:rPr>
      </w:pPr>
      <w:r w:rsidRPr="006463AA">
        <w:rPr>
          <w:rFonts w:ascii="Times New Roman" w:hAnsi="Times New Roman" w:cs="Times New Roman"/>
          <w:sz w:val="24"/>
          <w:szCs w:val="24"/>
          <w:rPrChange w:id="209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yellow"/>
            </w:rPr>
          </w:rPrChange>
        </w:rPr>
        <w:t xml:space="preserve">Медицинская организация, оказывающая первичную медико-санитарную помощь, а также специализированную медицинскую помощь, ежедневно не позднее 09.00 часов местного времени осуществляет обновление сведений в Информационном ресурсе о застрахованных лицах за истекшие сутки, получивших направление в медицинскую организацию на госпитализацию в разрезе профилей (отделений) медицинской помощи, включая дату госпитализации </w:t>
      </w:r>
      <w:r w:rsidRPr="006463AA">
        <w:rPr>
          <w:rFonts w:ascii="Times New Roman" w:hAnsi="Times New Roman" w:cs="Times New Roman"/>
          <w:color w:val="FF0000"/>
          <w:sz w:val="24"/>
          <w:szCs w:val="24"/>
          <w:rPrChange w:id="210" w:author="Михаил" w:date="2020-05-21T08:25:00Z">
            <w:rPr>
              <w:rFonts w:ascii="Times New Roman" w:hAnsi="Times New Roman" w:cs="Times New Roman"/>
              <w:color w:val="FF0000"/>
              <w:kern w:val="1"/>
              <w:sz w:val="24"/>
              <w:szCs w:val="24"/>
              <w:highlight w:val="yellow"/>
            </w:rPr>
          </w:rPrChange>
        </w:rPr>
        <w:t>(</w:t>
      </w:r>
      <w:ins w:id="211" w:author="Михаил" w:date="2020-05-14T14:26:00Z">
        <w:r w:rsidRPr="006463AA">
          <w:rPr>
            <w:rFonts w:ascii="Times New Roman" w:hAnsi="Times New Roman" w:cs="Times New Roman"/>
            <w:color w:val="FF0000"/>
            <w:sz w:val="24"/>
            <w:szCs w:val="24"/>
            <w:rPrChange w:id="212" w:author="Михаил" w:date="2020-05-21T08:25:00Z">
              <w:rPr>
                <w:rFonts w:ascii="Times New Roman" w:hAnsi="Times New Roman" w:cs="Times New Roman"/>
                <w:color w:val="FF0000"/>
                <w:kern w:val="1"/>
                <w:sz w:val="24"/>
                <w:szCs w:val="24"/>
                <w:highlight w:val="yellow"/>
              </w:rPr>
            </w:rPrChange>
          </w:rPr>
          <w:t>раздел Б</w:t>
        </w:r>
      </w:ins>
      <w:r w:rsidRPr="006463AA">
        <w:rPr>
          <w:rFonts w:ascii="Times New Roman" w:hAnsi="Times New Roman" w:cs="Times New Roman"/>
          <w:color w:val="FF0000"/>
          <w:sz w:val="24"/>
          <w:szCs w:val="24"/>
          <w:rPrChange w:id="213" w:author="Михаил" w:date="2020-05-21T08:25:00Z">
            <w:rPr>
              <w:rFonts w:ascii="Times New Roman" w:hAnsi="Times New Roman" w:cs="Times New Roman"/>
              <w:color w:val="FF0000"/>
              <w:kern w:val="1"/>
              <w:sz w:val="24"/>
              <w:szCs w:val="24"/>
              <w:highlight w:val="yellow"/>
            </w:rPr>
          </w:rPrChange>
        </w:rPr>
        <w:t>1 приложения Б)</w:t>
      </w:r>
      <w:r w:rsidRPr="006463AA">
        <w:rPr>
          <w:rFonts w:ascii="Times New Roman" w:hAnsi="Times New Roman" w:cs="Times New Roman"/>
          <w:sz w:val="24"/>
          <w:szCs w:val="24"/>
          <w:rPrChange w:id="214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yellow"/>
            </w:rPr>
          </w:rPrChange>
        </w:rPr>
        <w:t>.</w:t>
      </w:r>
    </w:p>
    <w:p w:rsidR="00FF5ABC" w:rsidRPr="00654D39" w:rsidRDefault="00FE17F4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ins w:id="215" w:author="Михаил" w:date="2020-05-20T11:52:00Z">
        <w:r>
          <w:rPr>
            <w:rFonts w:ascii="Times New Roman" w:hAnsi="Times New Roman" w:cs="Times New Roman"/>
            <w:sz w:val="24"/>
            <w:szCs w:val="24"/>
          </w:rPr>
          <w:t xml:space="preserve">5.2. </w:t>
        </w:r>
      </w:ins>
      <w:commentRangeStart w:id="216"/>
      <w:ins w:id="217" w:author="Михаил" w:date="2020-05-20T11:18:00Z">
        <w:r>
          <w:rPr>
            <w:rFonts w:ascii="Times New Roman" w:hAnsi="Times New Roman" w:cs="Times New Roman"/>
            <w:sz w:val="24"/>
            <w:szCs w:val="24"/>
          </w:rPr>
          <w:t xml:space="preserve">После обработки сведений </w:t>
        </w:r>
      </w:ins>
      <w:ins w:id="218" w:author="Михаил" w:date="2020-05-20T11:19:00Z">
        <w:r>
          <w:rPr>
            <w:rFonts w:ascii="Times New Roman" w:hAnsi="Times New Roman" w:cs="Times New Roman"/>
            <w:sz w:val="24"/>
            <w:szCs w:val="24"/>
          </w:rPr>
          <w:t>о госпитализации в</w:t>
        </w:r>
      </w:ins>
      <w:ins w:id="219" w:author="Михаил" w:date="2020-05-20T11:20:00Z">
        <w:r>
          <w:rPr>
            <w:rFonts w:ascii="Times New Roman" w:hAnsi="Times New Roman" w:cs="Times New Roman"/>
            <w:sz w:val="24"/>
            <w:szCs w:val="24"/>
          </w:rPr>
          <w:t xml:space="preserve"> информационном ресурсе </w:t>
        </w:r>
      </w:ins>
      <w:ins w:id="220" w:author="Михаил" w:date="2020-05-20T11:19:00Z">
        <w:r>
          <w:rPr>
            <w:rFonts w:ascii="Times New Roman" w:hAnsi="Times New Roman" w:cs="Times New Roman"/>
            <w:sz w:val="24"/>
            <w:szCs w:val="24"/>
          </w:rPr>
          <w:t xml:space="preserve">ТФОМС </w:t>
        </w:r>
      </w:ins>
      <w:ins w:id="221" w:author="Михаил" w:date="2020-05-20T11:20:00Z">
        <w:r>
          <w:rPr>
            <w:rFonts w:ascii="Times New Roman" w:hAnsi="Times New Roman" w:cs="Times New Roman"/>
            <w:sz w:val="24"/>
            <w:szCs w:val="24"/>
          </w:rPr>
          <w:t>информация</w:t>
        </w:r>
      </w:ins>
      <w:ins w:id="222" w:author="Михаил" w:date="2020-05-20T11:19:00Z">
        <w:r>
          <w:rPr>
            <w:rFonts w:ascii="Times New Roman" w:hAnsi="Times New Roman" w:cs="Times New Roman"/>
            <w:sz w:val="24"/>
            <w:szCs w:val="24"/>
          </w:rPr>
          <w:t xml:space="preserve"> направля</w:t>
        </w:r>
      </w:ins>
      <w:ins w:id="223" w:author="Михаил" w:date="2020-05-20T11:21:00Z">
        <w:r>
          <w:rPr>
            <w:rFonts w:ascii="Times New Roman" w:hAnsi="Times New Roman" w:cs="Times New Roman"/>
            <w:sz w:val="24"/>
            <w:szCs w:val="24"/>
          </w:rPr>
          <w:t>е</w:t>
        </w:r>
      </w:ins>
      <w:ins w:id="224" w:author="Михаил" w:date="2020-05-20T11:19:00Z">
        <w:r>
          <w:rPr>
            <w:rFonts w:ascii="Times New Roman" w:hAnsi="Times New Roman" w:cs="Times New Roman"/>
            <w:sz w:val="24"/>
            <w:szCs w:val="24"/>
          </w:rPr>
          <w:t>тся по защищенным каналам связи в МО и СМО по компетенции.</w:t>
        </w:r>
      </w:ins>
      <w:commentRangeEnd w:id="216"/>
      <w:ins w:id="225" w:author="Михаил" w:date="2020-05-20T11:21:00Z">
        <w:r>
          <w:rPr>
            <w:rStyle w:val="a4"/>
            <w:rFonts w:cs="Times New Roman"/>
          </w:rPr>
          <w:commentReference w:id="216"/>
        </w:r>
      </w:ins>
    </w:p>
    <w:p w:rsidR="00DF4767" w:rsidRPr="00654D39" w:rsidRDefault="00DF4767" w:rsidP="00DF4767">
      <w:pPr>
        <w:pStyle w:val="ConsPlusNormal"/>
        <w:ind w:firstLine="540"/>
        <w:jc w:val="both"/>
        <w:rPr>
          <w:ins w:id="226" w:author="Михаил" w:date="2020-05-20T11:55:00Z"/>
          <w:rFonts w:ascii="Times New Roman" w:hAnsi="Times New Roman" w:cs="Times New Roman"/>
          <w:sz w:val="24"/>
          <w:szCs w:val="24"/>
        </w:rPr>
      </w:pPr>
    </w:p>
    <w:p w:rsidR="00FB50D2" w:rsidRPr="00654D39" w:rsidRDefault="00FB50D2" w:rsidP="00DF4767">
      <w:pPr>
        <w:pStyle w:val="ConsPlusNormal"/>
        <w:ind w:firstLine="540"/>
        <w:jc w:val="both"/>
        <w:rPr>
          <w:ins w:id="227" w:author="Михаил" w:date="2020-05-20T11:56:00Z"/>
          <w:rFonts w:ascii="Times New Roman" w:hAnsi="Times New Roman" w:cs="Times New Roman"/>
          <w:sz w:val="24"/>
          <w:szCs w:val="24"/>
        </w:rPr>
      </w:pPr>
    </w:p>
    <w:p w:rsidR="00FB50D2" w:rsidRPr="00654D39" w:rsidRDefault="00FB50D2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FB50D2" w:rsidRPr="00654D39" w:rsidRDefault="006463AA" w:rsidP="00B4394D">
      <w:pPr>
        <w:pStyle w:val="ConsPlusNormal"/>
        <w:jc w:val="center"/>
        <w:rPr>
          <w:ins w:id="228" w:author="Михаил" w:date="2020-05-20T11:52:00Z"/>
          <w:rFonts w:ascii="Times New Roman" w:hAnsi="Times New Roman" w:cs="Times New Roman"/>
          <w:b/>
          <w:bCs/>
          <w:caps/>
          <w:rPrChange w:id="229" w:author="Михаил" w:date="2020-05-21T08:25:00Z">
            <w:rPr>
              <w:ins w:id="230" w:author="Михаил" w:date="2020-05-20T11:52:00Z"/>
              <w:rFonts w:ascii="Times New Roman" w:hAnsi="Times New Roman" w:cs="Times New Roman"/>
              <w:b/>
              <w:bCs/>
              <w:caps/>
              <w:highlight w:val="yellow"/>
            </w:rPr>
          </w:rPrChange>
        </w:rPr>
      </w:pPr>
      <w:ins w:id="231" w:author="Михаил" w:date="2020-05-20T11:53:00Z">
        <w:r w:rsidRPr="006463AA">
          <w:rPr>
            <w:rFonts w:ascii="Times New Roman" w:hAnsi="Times New Roman" w:cs="Times New Roman"/>
            <w:b/>
            <w:sz w:val="24"/>
            <w:szCs w:val="24"/>
            <w:rPrChange w:id="232" w:author="Михаил" w:date="2020-05-21T08:27:00Z">
              <w:rPr>
                <w:rFonts w:ascii="Times New Roman" w:hAnsi="Times New Roman" w:cs="Times New Roman"/>
                <w:kern w:val="1"/>
                <w:sz w:val="24"/>
                <w:szCs w:val="24"/>
                <w:highlight w:val="green"/>
              </w:rPr>
            </w:rPrChange>
          </w:rPr>
          <w:t>6</w:t>
        </w:r>
        <w:r w:rsidRPr="006463AA">
          <w:rPr>
            <w:rFonts w:ascii="Times New Roman" w:hAnsi="Times New Roman" w:cs="Times New Roman"/>
            <w:b/>
            <w:bCs/>
            <w:caps/>
            <w:rPrChange w:id="233" w:author="Михаил" w:date="2020-05-21T08:27:00Z">
              <w:rPr>
                <w:rFonts w:ascii="Times New Roman" w:hAnsi="Times New Roman" w:cs="Times New Roman"/>
                <w:b/>
                <w:bCs/>
                <w:caps/>
                <w:kern w:val="1"/>
                <w:sz w:val="16"/>
                <w:szCs w:val="16"/>
                <w:highlight w:val="yellow"/>
              </w:rPr>
            </w:rPrChange>
          </w:rPr>
          <w:t>.</w:t>
        </w:r>
        <w:r w:rsidRPr="006463AA">
          <w:rPr>
            <w:rFonts w:ascii="Times New Roman" w:hAnsi="Times New Roman" w:cs="Times New Roman"/>
            <w:b/>
            <w:bCs/>
            <w:caps/>
            <w:rPrChange w:id="234" w:author="Михаил" w:date="2020-05-21T08:25:00Z">
              <w:rPr>
                <w:rFonts w:ascii="Times New Roman" w:hAnsi="Times New Roman" w:cs="Times New Roman"/>
                <w:b/>
                <w:bCs/>
                <w:caps/>
                <w:kern w:val="1"/>
                <w:sz w:val="16"/>
                <w:szCs w:val="16"/>
                <w:highlight w:val="yellow"/>
              </w:rPr>
            </w:rPrChange>
          </w:rPr>
          <w:t xml:space="preserve"> Порядок информационного сопровождения застрахованных лиц </w:t>
        </w:r>
      </w:ins>
      <w:ins w:id="235" w:author="Михаил" w:date="2020-05-20T12:16:00Z">
        <w:r w:rsidRPr="006463AA">
          <w:rPr>
            <w:rFonts w:ascii="Times New Roman" w:hAnsi="Times New Roman" w:cs="Times New Roman"/>
            <w:b/>
            <w:bCs/>
            <w:caps/>
            <w:rPrChange w:id="236" w:author="Михаил" w:date="2020-05-21T08:25:00Z">
              <w:rPr>
                <w:rFonts w:ascii="Times New Roman" w:hAnsi="Times New Roman" w:cs="Times New Roman"/>
                <w:b/>
                <w:bCs/>
                <w:caps/>
                <w:kern w:val="1"/>
                <w:sz w:val="16"/>
                <w:szCs w:val="16"/>
                <w:highlight w:val="yellow"/>
              </w:rPr>
            </w:rPrChange>
          </w:rPr>
          <w:br/>
        </w:r>
      </w:ins>
      <w:ins w:id="237" w:author="Михаил" w:date="2020-05-20T11:53:00Z">
        <w:r w:rsidRPr="006463AA">
          <w:rPr>
            <w:rFonts w:ascii="Times New Roman" w:hAnsi="Times New Roman" w:cs="Times New Roman"/>
            <w:b/>
            <w:bCs/>
            <w:caps/>
            <w:rPrChange w:id="238" w:author="Михаил" w:date="2020-05-21T08:25:00Z">
              <w:rPr>
                <w:rFonts w:ascii="Times New Roman" w:hAnsi="Times New Roman" w:cs="Times New Roman"/>
                <w:b/>
                <w:bCs/>
                <w:caps/>
                <w:kern w:val="1"/>
                <w:sz w:val="16"/>
                <w:szCs w:val="16"/>
                <w:highlight w:val="yellow"/>
              </w:rPr>
            </w:rPrChange>
          </w:rPr>
          <w:t xml:space="preserve">при </w:t>
        </w:r>
      </w:ins>
      <w:ins w:id="239" w:author="Михаил" w:date="2020-05-20T11:55:00Z">
        <w:r w:rsidRPr="006463AA">
          <w:rPr>
            <w:rFonts w:ascii="Times New Roman" w:hAnsi="Times New Roman" w:cs="Times New Roman"/>
            <w:b/>
            <w:bCs/>
            <w:caps/>
            <w:rPrChange w:id="240" w:author="Михаил" w:date="2020-05-21T08:25:00Z">
              <w:rPr>
                <w:rFonts w:ascii="Times New Roman" w:hAnsi="Times New Roman" w:cs="Times New Roman"/>
                <w:b/>
                <w:bCs/>
                <w:caps/>
                <w:kern w:val="1"/>
                <w:sz w:val="16"/>
                <w:szCs w:val="16"/>
                <w:highlight w:val="yellow"/>
              </w:rPr>
            </w:rPrChange>
          </w:rPr>
          <w:t xml:space="preserve">организации оказывания первичной медико-санитарную помощь </w:t>
        </w:r>
      </w:ins>
      <w:ins w:id="241" w:author="Михаил" w:date="2020-05-20T12:16:00Z">
        <w:r w:rsidRPr="006463AA">
          <w:rPr>
            <w:rFonts w:ascii="Times New Roman" w:hAnsi="Times New Roman" w:cs="Times New Roman"/>
            <w:b/>
            <w:bCs/>
            <w:caps/>
            <w:rPrChange w:id="242" w:author="Михаил" w:date="2020-05-21T08:25:00Z">
              <w:rPr>
                <w:rFonts w:ascii="Times New Roman" w:hAnsi="Times New Roman" w:cs="Times New Roman"/>
                <w:b/>
                <w:bCs/>
                <w:caps/>
                <w:kern w:val="1"/>
                <w:sz w:val="16"/>
                <w:szCs w:val="16"/>
                <w:highlight w:val="yellow"/>
              </w:rPr>
            </w:rPrChange>
          </w:rPr>
          <w:br/>
        </w:r>
      </w:ins>
      <w:ins w:id="243" w:author="Михаил" w:date="2020-05-20T11:55:00Z">
        <w:r w:rsidRPr="006463AA">
          <w:rPr>
            <w:rFonts w:ascii="Times New Roman" w:hAnsi="Times New Roman" w:cs="Times New Roman"/>
            <w:b/>
            <w:bCs/>
            <w:caps/>
            <w:rPrChange w:id="244" w:author="Михаил" w:date="2020-05-21T08:25:00Z">
              <w:rPr>
                <w:rFonts w:ascii="Times New Roman" w:hAnsi="Times New Roman" w:cs="Times New Roman"/>
                <w:b/>
                <w:bCs/>
                <w:caps/>
                <w:kern w:val="1"/>
                <w:sz w:val="16"/>
                <w:szCs w:val="16"/>
                <w:highlight w:val="yellow"/>
              </w:rPr>
            </w:rPrChange>
          </w:rPr>
          <w:t>в амбулаторных условиях</w:t>
        </w:r>
      </w:ins>
    </w:p>
    <w:p w:rsidR="00FB50D2" w:rsidRPr="00654D39" w:rsidRDefault="00FB50D2" w:rsidP="00DF4767">
      <w:pPr>
        <w:pStyle w:val="ConsPlusNormal"/>
        <w:ind w:firstLine="540"/>
        <w:jc w:val="both"/>
        <w:rPr>
          <w:ins w:id="245" w:author="Михаил" w:date="2020-05-20T11:52:00Z"/>
          <w:rFonts w:ascii="Times New Roman" w:hAnsi="Times New Roman" w:cs="Times New Roman"/>
          <w:bCs/>
          <w:caps/>
          <w:rPrChange w:id="246" w:author="Михаил" w:date="2020-05-21T08:25:00Z">
            <w:rPr>
              <w:ins w:id="247" w:author="Михаил" w:date="2020-05-20T11:52:00Z"/>
              <w:rFonts w:ascii="Times New Roman" w:hAnsi="Times New Roman" w:cs="Times New Roman"/>
              <w:bCs/>
              <w:caps/>
              <w:highlight w:val="yellow"/>
            </w:rPr>
          </w:rPrChange>
        </w:rPr>
      </w:pPr>
    </w:p>
    <w:p w:rsidR="00636BE5" w:rsidRPr="00654D39" w:rsidRDefault="006463AA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  <w:rPrChange w:id="248" w:author="Михаил" w:date="2020-05-21T08:25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</w:pPr>
      <w:ins w:id="249" w:author="Михаил" w:date="2020-05-20T11:56:00Z">
        <w:r w:rsidRPr="006463AA">
          <w:rPr>
            <w:rFonts w:ascii="Times New Roman" w:hAnsi="Times New Roman" w:cs="Times New Roman"/>
            <w:sz w:val="24"/>
            <w:szCs w:val="24"/>
            <w:rPrChange w:id="250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green"/>
              </w:rPr>
            </w:rPrChange>
          </w:rPr>
          <w:t xml:space="preserve">6.1. </w:t>
        </w:r>
      </w:ins>
      <w:r w:rsidRPr="006463AA">
        <w:rPr>
          <w:rFonts w:ascii="Times New Roman" w:hAnsi="Times New Roman" w:cs="Times New Roman"/>
          <w:sz w:val="24"/>
          <w:szCs w:val="24"/>
          <w:rPrChange w:id="251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green"/>
            </w:rPr>
          </w:rPrChange>
        </w:rPr>
        <w:t xml:space="preserve">Медицинская организация, оказывающая первичную медико-санитарную помощь в </w:t>
      </w:r>
      <w:r w:rsidRPr="006463AA">
        <w:rPr>
          <w:rFonts w:ascii="Times New Roman" w:hAnsi="Times New Roman" w:cs="Times New Roman"/>
          <w:sz w:val="24"/>
          <w:szCs w:val="24"/>
          <w:rPrChange w:id="252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green"/>
            </w:rPr>
          </w:rPrChange>
        </w:rPr>
        <w:lastRenderedPageBreak/>
        <w:t xml:space="preserve">амбулаторных условиях, ежедневно не позднее 09.00 часов местного времени по рабочим дням осуществляет обновление в Информационном ресурсе сведений о застрахованных лицах </w:t>
      </w:r>
      <w:r w:rsidRPr="006463AA">
        <w:rPr>
          <w:rFonts w:ascii="Times New Roman" w:hAnsi="Times New Roman" w:cs="Times New Roman"/>
          <w:color w:val="FF0000"/>
          <w:sz w:val="24"/>
          <w:szCs w:val="24"/>
          <w:rPrChange w:id="253" w:author="Михаил" w:date="2020-05-21T08:25:00Z">
            <w:rPr>
              <w:rFonts w:ascii="Times New Roman" w:hAnsi="Times New Roman" w:cs="Times New Roman"/>
              <w:color w:val="FF0000"/>
              <w:kern w:val="1"/>
              <w:sz w:val="24"/>
              <w:szCs w:val="24"/>
              <w:highlight w:val="green"/>
            </w:rPr>
          </w:rPrChange>
        </w:rPr>
        <w:t>(в соответствии с приложением В)</w:t>
      </w:r>
      <w:r w:rsidRPr="006463AA">
        <w:rPr>
          <w:rFonts w:ascii="Times New Roman" w:hAnsi="Times New Roman" w:cs="Times New Roman"/>
          <w:sz w:val="24"/>
          <w:szCs w:val="24"/>
          <w:rPrChange w:id="254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green"/>
            </w:rPr>
          </w:rPrChange>
        </w:rPr>
        <w:t>:</w:t>
      </w:r>
    </w:p>
    <w:p w:rsidR="00636BE5" w:rsidRPr="00654D39" w:rsidRDefault="006463AA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  <w:rPrChange w:id="255" w:author="Михаил" w:date="2020-05-21T08:25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</w:pPr>
      <w:ins w:id="256" w:author="Михаил" w:date="2020-05-20T11:56:00Z">
        <w:r w:rsidRPr="006463AA">
          <w:rPr>
            <w:rFonts w:ascii="Times New Roman" w:hAnsi="Times New Roman" w:cs="Times New Roman"/>
            <w:sz w:val="24"/>
            <w:szCs w:val="24"/>
            <w:rPrChange w:id="257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green"/>
              </w:rPr>
            </w:rPrChange>
          </w:rPr>
          <w:t>6.1.</w:t>
        </w:r>
      </w:ins>
      <w:r w:rsidRPr="006463AA">
        <w:rPr>
          <w:rFonts w:ascii="Times New Roman" w:hAnsi="Times New Roman" w:cs="Times New Roman"/>
          <w:sz w:val="24"/>
          <w:szCs w:val="24"/>
          <w:rPrChange w:id="258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green"/>
            </w:rPr>
          </w:rPrChange>
        </w:rPr>
        <w:t>1</w:t>
      </w:r>
      <w:ins w:id="259" w:author="Михаил" w:date="2020-05-20T11:56:00Z">
        <w:r w:rsidRPr="006463AA">
          <w:rPr>
            <w:rFonts w:ascii="Times New Roman" w:hAnsi="Times New Roman" w:cs="Times New Roman"/>
            <w:sz w:val="24"/>
            <w:szCs w:val="24"/>
            <w:rPrChange w:id="260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green"/>
              </w:rPr>
            </w:rPrChange>
          </w:rPr>
          <w:t>.</w:t>
        </w:r>
      </w:ins>
      <w:r w:rsidRPr="006463AA">
        <w:rPr>
          <w:rFonts w:ascii="Times New Roman" w:hAnsi="Times New Roman" w:cs="Times New Roman"/>
          <w:sz w:val="24"/>
          <w:szCs w:val="24"/>
          <w:rPrChange w:id="261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green"/>
            </w:rPr>
          </w:rPrChange>
        </w:rPr>
        <w:t xml:space="preserve"> прошедших профилактический медицинский осмотр, в том числе для выявления болезней системы кровообращения и онкологических заболеваний, формирующих основные причины смерти населения;</w:t>
      </w:r>
    </w:p>
    <w:p w:rsidR="00636BE5" w:rsidRPr="00654D39" w:rsidRDefault="006463AA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  <w:rPrChange w:id="262" w:author="Михаил" w:date="2020-05-21T08:25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</w:pPr>
      <w:ins w:id="263" w:author="Михаил" w:date="2020-05-20T11:56:00Z">
        <w:r w:rsidRPr="006463AA">
          <w:rPr>
            <w:rFonts w:ascii="Times New Roman" w:hAnsi="Times New Roman" w:cs="Times New Roman"/>
            <w:sz w:val="24"/>
            <w:szCs w:val="24"/>
            <w:rPrChange w:id="264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green"/>
              </w:rPr>
            </w:rPrChange>
          </w:rPr>
          <w:t>6.1.</w:t>
        </w:r>
      </w:ins>
      <w:r w:rsidRPr="006463AA">
        <w:rPr>
          <w:rFonts w:ascii="Times New Roman" w:hAnsi="Times New Roman" w:cs="Times New Roman"/>
          <w:sz w:val="24"/>
          <w:szCs w:val="24"/>
          <w:rPrChange w:id="265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green"/>
            </w:rPr>
          </w:rPrChange>
        </w:rPr>
        <w:t>2</w:t>
      </w:r>
      <w:ins w:id="266" w:author="Михаил" w:date="2020-05-20T11:56:00Z">
        <w:r w:rsidRPr="006463AA">
          <w:rPr>
            <w:rFonts w:ascii="Times New Roman" w:hAnsi="Times New Roman" w:cs="Times New Roman"/>
            <w:sz w:val="24"/>
            <w:szCs w:val="24"/>
            <w:rPrChange w:id="267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green"/>
              </w:rPr>
            </w:rPrChange>
          </w:rPr>
          <w:t>.</w:t>
        </w:r>
      </w:ins>
      <w:r w:rsidRPr="006463AA">
        <w:rPr>
          <w:rFonts w:ascii="Times New Roman" w:hAnsi="Times New Roman" w:cs="Times New Roman"/>
          <w:sz w:val="24"/>
          <w:szCs w:val="24"/>
          <w:rPrChange w:id="268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green"/>
            </w:rPr>
          </w:rPrChange>
        </w:rPr>
        <w:t xml:space="preserve"> начавших прохождение диспансеризации;</w:t>
      </w:r>
    </w:p>
    <w:p w:rsidR="00636BE5" w:rsidRPr="00654D39" w:rsidRDefault="006463AA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  <w:rPrChange w:id="269" w:author="Михаил" w:date="2020-05-21T08:25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</w:pPr>
      <w:ins w:id="270" w:author="Михаил" w:date="2020-05-20T11:56:00Z">
        <w:r w:rsidRPr="006463AA">
          <w:rPr>
            <w:rFonts w:ascii="Times New Roman" w:hAnsi="Times New Roman" w:cs="Times New Roman"/>
            <w:sz w:val="24"/>
            <w:szCs w:val="24"/>
            <w:rPrChange w:id="271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green"/>
              </w:rPr>
            </w:rPrChange>
          </w:rPr>
          <w:t>6.1.</w:t>
        </w:r>
      </w:ins>
      <w:r w:rsidRPr="006463AA">
        <w:rPr>
          <w:rFonts w:ascii="Times New Roman" w:hAnsi="Times New Roman" w:cs="Times New Roman"/>
          <w:sz w:val="24"/>
          <w:szCs w:val="24"/>
          <w:rPrChange w:id="272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green"/>
            </w:rPr>
          </w:rPrChange>
        </w:rPr>
        <w:t>3</w:t>
      </w:r>
      <w:ins w:id="273" w:author="Михаил" w:date="2020-05-20T11:56:00Z">
        <w:r w:rsidRPr="006463AA">
          <w:rPr>
            <w:rFonts w:ascii="Times New Roman" w:hAnsi="Times New Roman" w:cs="Times New Roman"/>
            <w:sz w:val="24"/>
            <w:szCs w:val="24"/>
            <w:rPrChange w:id="274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green"/>
              </w:rPr>
            </w:rPrChange>
          </w:rPr>
          <w:t>.</w:t>
        </w:r>
      </w:ins>
      <w:r w:rsidRPr="006463AA">
        <w:rPr>
          <w:rFonts w:ascii="Times New Roman" w:hAnsi="Times New Roman" w:cs="Times New Roman"/>
          <w:sz w:val="24"/>
          <w:szCs w:val="24"/>
          <w:rPrChange w:id="275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green"/>
            </w:rPr>
          </w:rPrChange>
        </w:rPr>
        <w:t xml:space="preserve"> завершивших первый этап диспансеризации;</w:t>
      </w:r>
    </w:p>
    <w:p w:rsidR="00636BE5" w:rsidRPr="00654D39" w:rsidRDefault="006463AA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  <w:rPrChange w:id="276" w:author="Михаил" w:date="2020-05-21T08:25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</w:pPr>
      <w:ins w:id="277" w:author="Михаил" w:date="2020-05-20T11:57:00Z">
        <w:r w:rsidRPr="006463AA">
          <w:rPr>
            <w:rFonts w:ascii="Times New Roman" w:hAnsi="Times New Roman" w:cs="Times New Roman"/>
            <w:sz w:val="24"/>
            <w:szCs w:val="24"/>
            <w:rPrChange w:id="278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green"/>
              </w:rPr>
            </w:rPrChange>
          </w:rPr>
          <w:t>6.1.</w:t>
        </w:r>
      </w:ins>
      <w:r w:rsidRPr="006463AA">
        <w:rPr>
          <w:rFonts w:ascii="Times New Roman" w:hAnsi="Times New Roman" w:cs="Times New Roman"/>
          <w:sz w:val="24"/>
          <w:szCs w:val="24"/>
          <w:rPrChange w:id="279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green"/>
            </w:rPr>
          </w:rPrChange>
        </w:rPr>
        <w:t>4</w:t>
      </w:r>
      <w:ins w:id="280" w:author="Михаил" w:date="2020-05-20T11:57:00Z">
        <w:r w:rsidRPr="006463AA">
          <w:rPr>
            <w:rFonts w:ascii="Times New Roman" w:hAnsi="Times New Roman" w:cs="Times New Roman"/>
            <w:sz w:val="24"/>
            <w:szCs w:val="24"/>
            <w:rPrChange w:id="281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green"/>
              </w:rPr>
            </w:rPrChange>
          </w:rPr>
          <w:t>.</w:t>
        </w:r>
      </w:ins>
      <w:r w:rsidRPr="006463AA">
        <w:rPr>
          <w:rFonts w:ascii="Times New Roman" w:hAnsi="Times New Roman" w:cs="Times New Roman"/>
          <w:sz w:val="24"/>
          <w:szCs w:val="24"/>
          <w:rPrChange w:id="282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green"/>
            </w:rPr>
          </w:rPrChange>
        </w:rPr>
        <w:t xml:space="preserve"> направленных на второй этап диспансеризации;</w:t>
      </w:r>
    </w:p>
    <w:p w:rsidR="00636BE5" w:rsidRPr="00654D39" w:rsidRDefault="006463AA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  <w:rPrChange w:id="283" w:author="Михаил" w:date="2020-05-21T08:25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</w:pPr>
      <w:ins w:id="284" w:author="Михаил" w:date="2020-05-20T11:57:00Z">
        <w:r w:rsidRPr="006463AA">
          <w:rPr>
            <w:rFonts w:ascii="Times New Roman" w:hAnsi="Times New Roman" w:cs="Times New Roman"/>
            <w:sz w:val="24"/>
            <w:szCs w:val="24"/>
            <w:rPrChange w:id="285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green"/>
              </w:rPr>
            </w:rPrChange>
          </w:rPr>
          <w:t>6.1.</w:t>
        </w:r>
      </w:ins>
      <w:r w:rsidRPr="006463AA">
        <w:rPr>
          <w:rFonts w:ascii="Times New Roman" w:hAnsi="Times New Roman" w:cs="Times New Roman"/>
          <w:sz w:val="24"/>
          <w:szCs w:val="24"/>
          <w:rPrChange w:id="286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green"/>
            </w:rPr>
          </w:rPrChange>
        </w:rPr>
        <w:t>5</w:t>
      </w:r>
      <w:ins w:id="287" w:author="Михаил" w:date="2020-05-20T11:57:00Z">
        <w:r w:rsidRPr="006463AA">
          <w:rPr>
            <w:rFonts w:ascii="Times New Roman" w:hAnsi="Times New Roman" w:cs="Times New Roman"/>
            <w:sz w:val="24"/>
            <w:szCs w:val="24"/>
            <w:rPrChange w:id="288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green"/>
              </w:rPr>
            </w:rPrChange>
          </w:rPr>
          <w:t>.</w:t>
        </w:r>
      </w:ins>
      <w:r w:rsidRPr="006463AA">
        <w:rPr>
          <w:rFonts w:ascii="Times New Roman" w:hAnsi="Times New Roman" w:cs="Times New Roman"/>
          <w:sz w:val="24"/>
          <w:szCs w:val="24"/>
          <w:rPrChange w:id="289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green"/>
            </w:rPr>
          </w:rPrChange>
        </w:rPr>
        <w:t xml:space="preserve"> завершивших второй этап диспансеризации.</w:t>
      </w:r>
    </w:p>
    <w:p w:rsidR="00DF4767" w:rsidRPr="00654D39" w:rsidRDefault="00DF4767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36BE5" w:rsidRPr="00654D39" w:rsidRDefault="00FE17F4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290" w:name="P1409"/>
      <w:bookmarkEnd w:id="290"/>
      <w:ins w:id="291" w:author="Михаил" w:date="2020-05-20T11:57:00Z">
        <w:r>
          <w:rPr>
            <w:rFonts w:ascii="Times New Roman" w:hAnsi="Times New Roman" w:cs="Times New Roman"/>
            <w:sz w:val="24"/>
            <w:szCs w:val="24"/>
          </w:rPr>
          <w:t xml:space="preserve">6.2. </w:t>
        </w:r>
      </w:ins>
      <w:r>
        <w:rPr>
          <w:rFonts w:ascii="Times New Roman" w:hAnsi="Times New Roman" w:cs="Times New Roman"/>
          <w:sz w:val="24"/>
          <w:szCs w:val="24"/>
        </w:rPr>
        <w:t>Страховая медицинская организация ведет учет застрахованных лиц:</w:t>
      </w:r>
    </w:p>
    <w:p w:rsidR="00636BE5" w:rsidRPr="00654D39" w:rsidRDefault="00FE17F4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ins w:id="292" w:author="Михаил" w:date="2020-05-20T11:57:00Z">
        <w:r>
          <w:rPr>
            <w:rFonts w:ascii="Times New Roman" w:hAnsi="Times New Roman" w:cs="Times New Roman"/>
            <w:sz w:val="24"/>
            <w:szCs w:val="24"/>
          </w:rPr>
          <w:t>6.2.</w:t>
        </w:r>
      </w:ins>
      <w:r>
        <w:rPr>
          <w:rFonts w:ascii="Times New Roman" w:hAnsi="Times New Roman" w:cs="Times New Roman"/>
          <w:sz w:val="24"/>
          <w:szCs w:val="24"/>
        </w:rPr>
        <w:t>1</w:t>
      </w:r>
      <w:ins w:id="293" w:author="Михаил" w:date="2020-05-20T11:57:00Z">
        <w:r>
          <w:rPr>
            <w:rFonts w:ascii="Times New Roman" w:hAnsi="Times New Roman" w:cs="Times New Roman"/>
            <w:sz w:val="24"/>
            <w:szCs w:val="24"/>
          </w:rPr>
          <w:t>.</w:t>
        </w:r>
      </w:ins>
      <w:r>
        <w:rPr>
          <w:rFonts w:ascii="Times New Roman" w:hAnsi="Times New Roman" w:cs="Times New Roman"/>
          <w:sz w:val="24"/>
          <w:szCs w:val="24"/>
        </w:rPr>
        <w:t xml:space="preserve"> подлежащих профилактическим медицинским осмотрам, диспансеризации и диспансерному наблюдению в текущем календарном году;</w:t>
      </w:r>
    </w:p>
    <w:p w:rsidR="00636BE5" w:rsidRPr="00654D39" w:rsidRDefault="00FE17F4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ins w:id="294" w:author="Михаил" w:date="2020-05-20T11:57:00Z">
        <w:r>
          <w:rPr>
            <w:rFonts w:ascii="Times New Roman" w:hAnsi="Times New Roman" w:cs="Times New Roman"/>
            <w:sz w:val="24"/>
            <w:szCs w:val="24"/>
          </w:rPr>
          <w:t>6.2.</w:t>
        </w:r>
      </w:ins>
      <w:r>
        <w:rPr>
          <w:rFonts w:ascii="Times New Roman" w:hAnsi="Times New Roman" w:cs="Times New Roman"/>
          <w:sz w:val="24"/>
          <w:szCs w:val="24"/>
        </w:rPr>
        <w:t>2</w:t>
      </w:r>
      <w:ins w:id="295" w:author="Михаил" w:date="2020-05-20T11:57:00Z">
        <w:r>
          <w:rPr>
            <w:rFonts w:ascii="Times New Roman" w:hAnsi="Times New Roman" w:cs="Times New Roman"/>
            <w:sz w:val="24"/>
            <w:szCs w:val="24"/>
          </w:rPr>
          <w:t>.</w:t>
        </w:r>
      </w:ins>
      <w:r>
        <w:rPr>
          <w:rFonts w:ascii="Times New Roman" w:hAnsi="Times New Roman" w:cs="Times New Roman"/>
          <w:sz w:val="24"/>
          <w:szCs w:val="24"/>
        </w:rPr>
        <w:t xml:space="preserve"> начавших прохождение диспансеризации;</w:t>
      </w:r>
    </w:p>
    <w:p w:rsidR="00636BE5" w:rsidRPr="00654D39" w:rsidRDefault="00FE17F4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ins w:id="296" w:author="Михаил" w:date="2020-05-20T11:57:00Z">
        <w:r>
          <w:rPr>
            <w:rFonts w:ascii="Times New Roman" w:hAnsi="Times New Roman" w:cs="Times New Roman"/>
            <w:sz w:val="24"/>
            <w:szCs w:val="24"/>
          </w:rPr>
          <w:t>6.2.</w:t>
        </w:r>
      </w:ins>
      <w:r>
        <w:rPr>
          <w:rFonts w:ascii="Times New Roman" w:hAnsi="Times New Roman" w:cs="Times New Roman"/>
          <w:sz w:val="24"/>
          <w:szCs w:val="24"/>
        </w:rPr>
        <w:t>3</w:t>
      </w:r>
      <w:ins w:id="297" w:author="Михаил" w:date="2020-05-20T11:57:00Z">
        <w:r>
          <w:rPr>
            <w:rFonts w:ascii="Times New Roman" w:hAnsi="Times New Roman" w:cs="Times New Roman"/>
            <w:sz w:val="24"/>
            <w:szCs w:val="24"/>
          </w:rPr>
          <w:t>.</w:t>
        </w:r>
      </w:ins>
      <w:r>
        <w:rPr>
          <w:rFonts w:ascii="Times New Roman" w:hAnsi="Times New Roman" w:cs="Times New Roman"/>
          <w:sz w:val="24"/>
          <w:szCs w:val="24"/>
        </w:rPr>
        <w:t xml:space="preserve"> завершивших первый этап диспансеризации;</w:t>
      </w:r>
    </w:p>
    <w:p w:rsidR="00636BE5" w:rsidRPr="00654D39" w:rsidRDefault="00FE17F4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ins w:id="298" w:author="Михаил" w:date="2020-05-20T11:57:00Z">
        <w:r>
          <w:rPr>
            <w:rFonts w:ascii="Times New Roman" w:hAnsi="Times New Roman" w:cs="Times New Roman"/>
            <w:sz w:val="24"/>
            <w:szCs w:val="24"/>
          </w:rPr>
          <w:t>6.2.</w:t>
        </w:r>
      </w:ins>
      <w:r>
        <w:rPr>
          <w:rFonts w:ascii="Times New Roman" w:hAnsi="Times New Roman" w:cs="Times New Roman"/>
          <w:sz w:val="24"/>
          <w:szCs w:val="24"/>
        </w:rPr>
        <w:t>4</w:t>
      </w:r>
      <w:ins w:id="299" w:author="Михаил" w:date="2020-05-20T11:57:00Z">
        <w:r>
          <w:rPr>
            <w:rFonts w:ascii="Times New Roman" w:hAnsi="Times New Roman" w:cs="Times New Roman"/>
            <w:sz w:val="24"/>
            <w:szCs w:val="24"/>
          </w:rPr>
          <w:t>.</w:t>
        </w:r>
      </w:ins>
      <w:r>
        <w:rPr>
          <w:rFonts w:ascii="Times New Roman" w:hAnsi="Times New Roman" w:cs="Times New Roman"/>
          <w:sz w:val="24"/>
          <w:szCs w:val="24"/>
        </w:rPr>
        <w:t xml:space="preserve"> направленных на второй этап диспансеризации;</w:t>
      </w:r>
    </w:p>
    <w:p w:rsidR="00636BE5" w:rsidRPr="00654D39" w:rsidRDefault="00FE17F4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ins w:id="300" w:author="Михаил" w:date="2020-05-20T11:57:00Z">
        <w:r>
          <w:rPr>
            <w:rFonts w:ascii="Times New Roman" w:hAnsi="Times New Roman" w:cs="Times New Roman"/>
            <w:sz w:val="24"/>
            <w:szCs w:val="24"/>
          </w:rPr>
          <w:t>6.2.</w:t>
        </w:r>
      </w:ins>
      <w:r>
        <w:rPr>
          <w:rFonts w:ascii="Times New Roman" w:hAnsi="Times New Roman" w:cs="Times New Roman"/>
          <w:sz w:val="24"/>
          <w:szCs w:val="24"/>
        </w:rPr>
        <w:t>5</w:t>
      </w:r>
      <w:ins w:id="301" w:author="Михаил" w:date="2020-05-20T11:57:00Z">
        <w:r>
          <w:rPr>
            <w:rFonts w:ascii="Times New Roman" w:hAnsi="Times New Roman" w:cs="Times New Roman"/>
            <w:sz w:val="24"/>
            <w:szCs w:val="24"/>
          </w:rPr>
          <w:t>.</w:t>
        </w:r>
      </w:ins>
      <w:r>
        <w:rPr>
          <w:rFonts w:ascii="Times New Roman" w:hAnsi="Times New Roman" w:cs="Times New Roman"/>
          <w:sz w:val="24"/>
          <w:szCs w:val="24"/>
        </w:rPr>
        <w:t xml:space="preserve"> завершивших второй этап диспансеризации;</w:t>
      </w:r>
    </w:p>
    <w:p w:rsidR="00636BE5" w:rsidRPr="00654D39" w:rsidRDefault="00FE17F4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ins w:id="302" w:author="Михаил" w:date="2020-05-20T11:57:00Z">
        <w:r>
          <w:rPr>
            <w:rFonts w:ascii="Times New Roman" w:hAnsi="Times New Roman" w:cs="Times New Roman"/>
            <w:sz w:val="24"/>
            <w:szCs w:val="24"/>
          </w:rPr>
          <w:t>6.2.</w:t>
        </w:r>
      </w:ins>
      <w:r>
        <w:rPr>
          <w:rFonts w:ascii="Times New Roman" w:hAnsi="Times New Roman" w:cs="Times New Roman"/>
          <w:sz w:val="24"/>
          <w:szCs w:val="24"/>
        </w:rPr>
        <w:t>6</w:t>
      </w:r>
      <w:ins w:id="303" w:author="Михаил" w:date="2020-05-20T11:57:00Z">
        <w:r>
          <w:rPr>
            <w:rFonts w:ascii="Times New Roman" w:hAnsi="Times New Roman" w:cs="Times New Roman"/>
            <w:sz w:val="24"/>
            <w:szCs w:val="24"/>
          </w:rPr>
          <w:t>.</w:t>
        </w:r>
      </w:ins>
      <w:r>
        <w:rPr>
          <w:rFonts w:ascii="Times New Roman" w:hAnsi="Times New Roman" w:cs="Times New Roman"/>
          <w:sz w:val="24"/>
          <w:szCs w:val="24"/>
        </w:rPr>
        <w:t xml:space="preserve"> прошедших профилактический медицинский осмотр, в том числе для выявления болезней системы кровообращения и онкологических заболеваний, формирующих основные причины смерти населения.</w:t>
      </w:r>
    </w:p>
    <w:p w:rsidR="009F6788" w:rsidRPr="00654D39" w:rsidRDefault="009F6788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9F6788" w:rsidRPr="000D195E" w:rsidRDefault="006463AA" w:rsidP="00DF476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ins w:id="304" w:author="Михаил" w:date="2020-05-20T11:57:00Z">
        <w:r w:rsidRPr="006463AA">
          <w:rPr>
            <w:rFonts w:ascii="Times New Roman" w:hAnsi="Times New Roman" w:cs="Times New Roman"/>
            <w:sz w:val="24"/>
            <w:szCs w:val="24"/>
            <w:rPrChange w:id="305" w:author="Михаил" w:date="2020-05-21T08:25:00Z">
              <w:rPr>
                <w:rFonts w:ascii="Times New Roman" w:hAnsi="Times New Roman" w:cs="Times New Roman"/>
                <w:kern w:val="1"/>
                <w:sz w:val="24"/>
                <w:szCs w:val="24"/>
                <w:highlight w:val="green"/>
              </w:rPr>
            </w:rPrChange>
          </w:rPr>
          <w:t xml:space="preserve">6.3. </w:t>
        </w:r>
      </w:ins>
      <w:r w:rsidRPr="006463AA">
        <w:rPr>
          <w:rFonts w:ascii="Times New Roman" w:hAnsi="Times New Roman" w:cs="Times New Roman"/>
          <w:sz w:val="24"/>
          <w:szCs w:val="24"/>
          <w:rPrChange w:id="306" w:author="Михаил" w:date="2020-05-21T08:25:00Z">
            <w:rPr>
              <w:rFonts w:ascii="Times New Roman" w:hAnsi="Times New Roman" w:cs="Times New Roman"/>
              <w:kern w:val="1"/>
              <w:sz w:val="24"/>
              <w:szCs w:val="24"/>
              <w:highlight w:val="green"/>
            </w:rPr>
          </w:rPrChange>
        </w:rPr>
        <w:t xml:space="preserve">Страховые медицинские организации и медицинские организации получают из Информационного ресурса сведения об этапах прохождения диспансеризации застрахованными лицами на основании запросов в автоматизированном режиме </w:t>
      </w:r>
      <w:r w:rsidRPr="006463AA">
        <w:rPr>
          <w:rFonts w:ascii="Times New Roman" w:hAnsi="Times New Roman" w:cs="Times New Roman"/>
          <w:color w:val="FF0000"/>
          <w:sz w:val="24"/>
          <w:szCs w:val="24"/>
          <w:rPrChange w:id="307" w:author="Михаил" w:date="2020-05-21T08:25:00Z">
            <w:rPr>
              <w:rFonts w:ascii="Times New Roman" w:hAnsi="Times New Roman" w:cs="Times New Roman"/>
              <w:color w:val="FF0000"/>
              <w:kern w:val="1"/>
              <w:sz w:val="24"/>
              <w:szCs w:val="24"/>
              <w:highlight w:val="green"/>
            </w:rPr>
          </w:rPrChange>
        </w:rPr>
        <w:t xml:space="preserve">(в соответствии с </w:t>
      </w:r>
      <w:ins w:id="308" w:author="Михаил" w:date="2020-05-14T14:26:00Z">
        <w:r w:rsidRPr="006463AA">
          <w:rPr>
            <w:rFonts w:ascii="Times New Roman" w:hAnsi="Times New Roman" w:cs="Times New Roman"/>
            <w:color w:val="FF0000"/>
            <w:sz w:val="24"/>
            <w:szCs w:val="24"/>
            <w:rPrChange w:id="309" w:author="Михаил" w:date="2020-05-21T08:25:00Z">
              <w:rPr>
                <w:rFonts w:ascii="Times New Roman" w:hAnsi="Times New Roman" w:cs="Times New Roman"/>
                <w:color w:val="FF0000"/>
                <w:kern w:val="1"/>
                <w:sz w:val="24"/>
                <w:szCs w:val="24"/>
                <w:highlight w:val="yellow"/>
              </w:rPr>
            </w:rPrChange>
          </w:rPr>
          <w:t xml:space="preserve">разделом В1 </w:t>
        </w:r>
        <w:proofErr w:type="spellStart"/>
        <w:r w:rsidRPr="006463AA">
          <w:rPr>
            <w:rFonts w:ascii="Times New Roman" w:hAnsi="Times New Roman" w:cs="Times New Roman"/>
            <w:color w:val="FF0000"/>
            <w:sz w:val="24"/>
            <w:szCs w:val="24"/>
            <w:rPrChange w:id="310" w:author="Михаил" w:date="2020-05-21T08:25:00Z">
              <w:rPr>
                <w:rFonts w:ascii="Times New Roman" w:hAnsi="Times New Roman" w:cs="Times New Roman"/>
                <w:color w:val="FF0000"/>
                <w:kern w:val="1"/>
                <w:sz w:val="24"/>
                <w:szCs w:val="24"/>
                <w:highlight w:val="yellow"/>
              </w:rPr>
            </w:rPrChange>
          </w:rPr>
          <w:t>приложениея</w:t>
        </w:r>
        <w:proofErr w:type="spellEnd"/>
        <w:r w:rsidRPr="006463AA">
          <w:rPr>
            <w:rFonts w:ascii="Times New Roman" w:hAnsi="Times New Roman" w:cs="Times New Roman"/>
            <w:color w:val="FF0000"/>
            <w:sz w:val="24"/>
            <w:szCs w:val="24"/>
            <w:rPrChange w:id="311" w:author="Михаил" w:date="2020-05-21T08:25:00Z">
              <w:rPr>
                <w:rFonts w:ascii="Times New Roman" w:hAnsi="Times New Roman" w:cs="Times New Roman"/>
                <w:color w:val="FF0000"/>
                <w:kern w:val="1"/>
                <w:sz w:val="24"/>
                <w:szCs w:val="24"/>
                <w:highlight w:val="yellow"/>
              </w:rPr>
            </w:rPrChange>
          </w:rPr>
          <w:t xml:space="preserve"> </w:t>
        </w:r>
      </w:ins>
      <w:r w:rsidRPr="006463AA">
        <w:rPr>
          <w:rFonts w:ascii="Times New Roman" w:hAnsi="Times New Roman" w:cs="Times New Roman"/>
          <w:color w:val="FF0000"/>
          <w:sz w:val="24"/>
          <w:szCs w:val="24"/>
          <w:rPrChange w:id="312" w:author="Михаил" w:date="2020-05-21T08:25:00Z">
            <w:rPr>
              <w:rFonts w:ascii="Times New Roman" w:hAnsi="Times New Roman" w:cs="Times New Roman"/>
              <w:color w:val="FF0000"/>
              <w:kern w:val="1"/>
              <w:sz w:val="24"/>
              <w:szCs w:val="24"/>
              <w:highlight w:val="yellow"/>
            </w:rPr>
          </w:rPrChange>
        </w:rPr>
        <w:t>В).</w:t>
      </w:r>
    </w:p>
    <w:p w:rsidR="00441A37" w:rsidRDefault="00441A37" w:rsidP="0093459F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313" w:name="P1428"/>
      <w:bookmarkStart w:id="314" w:name="P1429"/>
      <w:bookmarkStart w:id="315" w:name="P1447"/>
      <w:bookmarkEnd w:id="313"/>
      <w:bookmarkEnd w:id="314"/>
      <w:bookmarkEnd w:id="315"/>
      <w:r>
        <w:rPr>
          <w:rFonts w:ascii="Times New Roman" w:hAnsi="Times New Roman" w:cs="Times New Roman"/>
        </w:rPr>
        <w:br w:type="page"/>
      </w:r>
    </w:p>
    <w:p w:rsidR="004953D6" w:rsidRPr="00D1785D" w:rsidRDefault="004953D6" w:rsidP="005A0202">
      <w:pPr>
        <w:pStyle w:val="2"/>
        <w:spacing w:before="0" w:after="0"/>
        <w:ind w:left="5040"/>
        <w:jc w:val="right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b w:val="0"/>
          <w:bCs w:val="0"/>
          <w:sz w:val="24"/>
          <w:szCs w:val="24"/>
        </w:rPr>
        <w:lastRenderedPageBreak/>
        <w:t>Приложение А</w:t>
      </w:r>
    </w:p>
    <w:p w:rsidR="00000000" w:rsidRDefault="004953D6">
      <w:pPr>
        <w:pStyle w:val="2"/>
        <w:spacing w:before="0" w:after="0"/>
        <w:ind w:left="5040"/>
        <w:jc w:val="right"/>
        <w:rPr>
          <w:rFonts w:ascii="Times New Roman" w:hAnsi="Times New Roman"/>
          <w:sz w:val="24"/>
          <w:szCs w:val="24"/>
        </w:rPr>
        <w:pPrChange w:id="316" w:author="Михаил" w:date="2020-05-21T10:12:00Z">
          <w:pPr>
            <w:pStyle w:val="2"/>
            <w:spacing w:before="0" w:after="0"/>
            <w:ind w:left="5040"/>
            <w:jc w:val="both"/>
          </w:pPr>
        </w:pPrChange>
      </w:pPr>
      <w:r w:rsidRPr="00D1785D">
        <w:rPr>
          <w:rFonts w:ascii="Times New Roman" w:hAnsi="Times New Roman"/>
          <w:b w:val="0"/>
          <w:bCs w:val="0"/>
          <w:sz w:val="24"/>
          <w:szCs w:val="24"/>
        </w:rPr>
        <w:t xml:space="preserve">к Регламенту </w:t>
      </w:r>
      <w:del w:id="317" w:author="Михаил" w:date="2020-05-21T10:12:00Z">
        <w:r w:rsidRPr="00D1785D" w:rsidDel="00584612">
          <w:rPr>
            <w:rFonts w:ascii="Times New Roman" w:hAnsi="Times New Roman"/>
            <w:b w:val="0"/>
            <w:bCs w:val="0"/>
            <w:sz w:val="24"/>
            <w:szCs w:val="24"/>
          </w:rPr>
          <w:delText>взаимодействия участников системы обязательного медицинского страхования при информационном сопровождении застрахованных лиц на этапе организации и проведения профилактических мероприятий, осуществления диспансерного наблюдения и при расчетах за медицинскую помощь на территории Вологодской области</w:delText>
        </w:r>
      </w:del>
    </w:p>
    <w:p w:rsidR="004953D6" w:rsidRPr="00D1785D" w:rsidDel="00142268" w:rsidRDefault="004953D6" w:rsidP="005A0202">
      <w:pPr>
        <w:pStyle w:val="a0"/>
        <w:rPr>
          <w:del w:id="318" w:author="Михаил" w:date="2020-05-27T09:12:00Z"/>
          <w:rFonts w:ascii="Times New Roman" w:hAnsi="Times New Roman"/>
          <w:sz w:val="24"/>
          <w:szCs w:val="24"/>
        </w:rPr>
      </w:pPr>
    </w:p>
    <w:p w:rsidR="004953D6" w:rsidRPr="00D1785D" w:rsidDel="00142268" w:rsidRDefault="004953D6" w:rsidP="005A0202">
      <w:pPr>
        <w:pStyle w:val="a0"/>
        <w:rPr>
          <w:del w:id="319" w:author="Михаил" w:date="2020-05-27T09:12:00Z"/>
          <w:rFonts w:ascii="Times New Roman" w:hAnsi="Times New Roman"/>
          <w:sz w:val="24"/>
          <w:szCs w:val="24"/>
        </w:rPr>
      </w:pPr>
    </w:p>
    <w:p w:rsidR="0093459F" w:rsidRPr="00D1785D" w:rsidRDefault="0093459F" w:rsidP="005A0202">
      <w:pPr>
        <w:pStyle w:val="a0"/>
        <w:rPr>
          <w:rFonts w:ascii="Times New Roman" w:hAnsi="Times New Roman"/>
          <w:sz w:val="24"/>
          <w:szCs w:val="24"/>
        </w:rPr>
      </w:pPr>
    </w:p>
    <w:p w:rsidR="00F852AD" w:rsidRDefault="004953D6">
      <w:pPr>
        <w:pStyle w:val="2"/>
        <w:spacing w:before="0" w:after="0"/>
        <w:rPr>
          <w:rFonts w:ascii="Times New Roman" w:hAnsi="Times New Roman"/>
          <w:b w:val="0"/>
          <w:bCs w:val="0"/>
          <w:sz w:val="24"/>
          <w:szCs w:val="24"/>
        </w:rPr>
      </w:pPr>
      <w:r w:rsidRPr="00D1785D">
        <w:rPr>
          <w:rFonts w:ascii="Times New Roman" w:hAnsi="Times New Roman"/>
          <w:sz w:val="24"/>
          <w:szCs w:val="24"/>
        </w:rPr>
        <w:t>А1. Формат файла информационного обмена сведениями о лицах, включенных в списки для проведения профилактических мероприятий</w:t>
      </w:r>
    </w:p>
    <w:p w:rsidR="00F852AD" w:rsidRDefault="00F852AD">
      <w:pPr>
        <w:pStyle w:val="2"/>
        <w:spacing w:before="0" w:after="0"/>
        <w:rPr>
          <w:del w:id="320" w:author="Михаил" w:date="2020-05-27T09:12:00Z"/>
          <w:rFonts w:ascii="Times New Roman" w:hAnsi="Times New Roman"/>
          <w:b w:val="0"/>
          <w:bCs w:val="0"/>
          <w:sz w:val="24"/>
          <w:szCs w:val="24"/>
        </w:rPr>
      </w:pPr>
    </w:p>
    <w:p w:rsidR="00F852AD" w:rsidRDefault="00F852A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852AD" w:rsidRDefault="004953D6">
      <w:pPr>
        <w:spacing w:after="0" w:line="240" w:lineRule="auto"/>
        <w:rPr>
          <w:del w:id="321" w:author="Михаил" w:date="2020-05-27T09:14:00Z"/>
          <w:rFonts w:ascii="Times New Roman" w:hAnsi="Times New Roman" w:cs="Times New Roman"/>
          <w:b/>
          <w:bCs/>
          <w:sz w:val="24"/>
          <w:szCs w:val="24"/>
        </w:rPr>
      </w:pPr>
      <w:r w:rsidRPr="00D1785D">
        <w:rPr>
          <w:rFonts w:ascii="Times New Roman" w:hAnsi="Times New Roman" w:cs="Times New Roman"/>
          <w:b/>
          <w:bCs/>
          <w:sz w:val="24"/>
          <w:szCs w:val="24"/>
        </w:rPr>
        <w:t>Файл формата XML с кодовой страницей Windows-1251</w:t>
      </w:r>
    </w:p>
    <w:p w:rsidR="00F852AD" w:rsidRDefault="00F852A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852AD" w:rsidRDefault="004953D6">
      <w:pPr>
        <w:spacing w:after="0" w:line="240" w:lineRule="auto"/>
        <w:rPr>
          <w:del w:id="322" w:author="Михаил" w:date="2020-05-27T09:13:00Z"/>
          <w:rFonts w:ascii="Times New Roman" w:hAnsi="Times New Roman" w:cs="Times New Roman"/>
          <w:b/>
          <w:bCs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 w:cs="Times New Roman"/>
          <w:sz w:val="24"/>
          <w:szCs w:val="24"/>
        </w:rPr>
        <w:t xml:space="preserve">Имя файла -  </w:t>
      </w:r>
      <w:r w:rsidRPr="00D1785D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  <w:lang w:val="en-US"/>
        </w:rPr>
        <w:t>D</w:t>
      </w:r>
      <w:r w:rsidRPr="00D1785D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</w:rPr>
        <w:t>-</w:t>
      </w:r>
      <w:proofErr w:type="spellStart"/>
      <w:r w:rsidRPr="00D1785D">
        <w:rPr>
          <w:rFonts w:ascii="Times New Roman" w:hAnsi="Times New Roman" w:cs="Times New Roman"/>
          <w:b/>
          <w:bCs/>
          <w:sz w:val="24"/>
          <w:szCs w:val="24"/>
          <w:lang w:val="en-US"/>
        </w:rPr>
        <w:t>PiNi</w:t>
      </w:r>
      <w:proofErr w:type="spellEnd"/>
      <w:r w:rsidRPr="00D1785D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D1785D">
        <w:rPr>
          <w:rFonts w:ascii="Times New Roman" w:hAnsi="Times New Roman" w:cs="Times New Roman"/>
          <w:b/>
          <w:bCs/>
          <w:sz w:val="24"/>
          <w:szCs w:val="24"/>
          <w:lang w:val="en-US"/>
        </w:rPr>
        <w:t>PpNp</w:t>
      </w:r>
      <w:proofErr w:type="spellEnd"/>
      <w:r w:rsidRPr="00D1785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1785D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</w:rPr>
        <w:t>ГГГГ-</w:t>
      </w:r>
      <w:r w:rsidRPr="00D1785D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  <w:lang w:val="en-US"/>
        </w:rPr>
        <w:t>R</w:t>
      </w:r>
      <w:r w:rsidRPr="00D1785D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</w:rPr>
        <w:t>.</w:t>
      </w:r>
      <w:r w:rsidRPr="00D1785D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  <w:lang w:val="en-US"/>
        </w:rPr>
        <w:t>XML</w:t>
      </w:r>
      <w:r w:rsidRPr="00D1785D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</w:rPr>
        <w:t>, где</w:t>
      </w:r>
    </w:p>
    <w:p w:rsidR="00F852AD" w:rsidRDefault="00F852AD">
      <w:pPr>
        <w:spacing w:after="0" w:line="240" w:lineRule="auto"/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</w:rPr>
      </w:pPr>
    </w:p>
    <w:p w:rsidR="00F852AD" w:rsidRDefault="004953D6">
      <w:pPr>
        <w:pStyle w:val="12"/>
        <w:widowControl/>
        <w:numPr>
          <w:ilvl w:val="0"/>
          <w:numId w:val="6"/>
        </w:numPr>
        <w:autoSpaceDN/>
        <w:adjustRightInd/>
        <w:ind w:left="0"/>
        <w:jc w:val="both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b/>
          <w:bCs/>
          <w:sz w:val="24"/>
          <w:szCs w:val="24"/>
          <w:lang w:val="en-US"/>
        </w:rPr>
        <w:t>Pi</w:t>
      </w:r>
      <w:r w:rsidRPr="00D1785D">
        <w:rPr>
          <w:rFonts w:ascii="Times New Roman" w:hAnsi="Times New Roman"/>
          <w:sz w:val="24"/>
          <w:szCs w:val="24"/>
        </w:rPr>
        <w:t xml:space="preserve"> – Параметр, определяющий организацию-источник: </w:t>
      </w:r>
    </w:p>
    <w:p w:rsidR="00F852AD" w:rsidRDefault="004953D6">
      <w:pPr>
        <w:pStyle w:val="12"/>
        <w:widowControl/>
        <w:autoSpaceDN/>
        <w:adjustRightInd/>
        <w:ind w:left="1418"/>
        <w:jc w:val="both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sz w:val="24"/>
          <w:szCs w:val="24"/>
          <w:lang w:val="en-US"/>
        </w:rPr>
        <w:t>M</w:t>
      </w:r>
      <w:r w:rsidRPr="00D1785D">
        <w:rPr>
          <w:rFonts w:ascii="Times New Roman" w:hAnsi="Times New Roman"/>
          <w:sz w:val="24"/>
          <w:szCs w:val="24"/>
        </w:rPr>
        <w:t xml:space="preserve"> (латинская) – МО;</w:t>
      </w:r>
    </w:p>
    <w:p w:rsidR="00F852AD" w:rsidRDefault="004953D6">
      <w:pPr>
        <w:pStyle w:val="12"/>
        <w:widowControl/>
        <w:autoSpaceDN/>
        <w:adjustRightInd/>
        <w:ind w:left="1418"/>
        <w:jc w:val="both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sz w:val="24"/>
          <w:szCs w:val="24"/>
        </w:rPr>
        <w:t>F – ТФОМС;</w:t>
      </w:r>
    </w:p>
    <w:p w:rsidR="00F852AD" w:rsidRDefault="004953D6">
      <w:pPr>
        <w:pStyle w:val="12"/>
        <w:widowControl/>
        <w:autoSpaceDN/>
        <w:adjustRightInd/>
        <w:ind w:left="1418"/>
        <w:jc w:val="both"/>
        <w:rPr>
          <w:del w:id="323" w:author="Михаил" w:date="2020-05-27T09:13:00Z"/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sz w:val="24"/>
          <w:szCs w:val="24"/>
        </w:rPr>
        <w:t>S – СМО;</w:t>
      </w:r>
    </w:p>
    <w:p w:rsidR="00000000" w:rsidRDefault="008F7F02">
      <w:pPr>
        <w:pStyle w:val="12"/>
        <w:widowControl/>
        <w:autoSpaceDN/>
        <w:adjustRightInd/>
        <w:ind w:left="1418"/>
        <w:jc w:val="both"/>
        <w:rPr>
          <w:rFonts w:ascii="Times New Roman" w:hAnsi="Times New Roman"/>
          <w:sz w:val="24"/>
          <w:szCs w:val="24"/>
          <w:lang w:val="en-US"/>
        </w:rPr>
        <w:pPrChange w:id="324" w:author="Михаил" w:date="2020-05-27T09:13:00Z">
          <w:pPr>
            <w:pStyle w:val="12"/>
            <w:widowControl/>
            <w:autoSpaceDN/>
            <w:adjustRightInd/>
            <w:ind w:left="1789"/>
            <w:jc w:val="both"/>
          </w:pPr>
        </w:pPrChange>
      </w:pPr>
    </w:p>
    <w:p w:rsidR="00F852AD" w:rsidRDefault="004953D6">
      <w:pPr>
        <w:pStyle w:val="12"/>
        <w:widowControl/>
        <w:numPr>
          <w:ilvl w:val="0"/>
          <w:numId w:val="6"/>
        </w:numPr>
        <w:autoSpaceDN/>
        <w:adjustRightInd/>
        <w:ind w:left="0"/>
        <w:jc w:val="both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b/>
          <w:bCs/>
          <w:sz w:val="24"/>
          <w:szCs w:val="24"/>
          <w:lang w:val="en-US"/>
        </w:rPr>
        <w:t>Ni</w:t>
      </w:r>
      <w:r w:rsidRPr="00D1785D">
        <w:rPr>
          <w:rFonts w:ascii="Times New Roman" w:hAnsi="Times New Roman"/>
          <w:sz w:val="24"/>
          <w:szCs w:val="24"/>
        </w:rPr>
        <w:t>– Номер и</w:t>
      </w:r>
      <w:r w:rsidRPr="00D1785D">
        <w:rPr>
          <w:rFonts w:ascii="Times New Roman" w:hAnsi="Times New Roman"/>
          <w:b/>
          <w:bCs/>
          <w:sz w:val="24"/>
          <w:szCs w:val="24"/>
        </w:rPr>
        <w:t>с</w:t>
      </w:r>
      <w:r w:rsidRPr="00D1785D">
        <w:rPr>
          <w:rFonts w:ascii="Times New Roman" w:hAnsi="Times New Roman"/>
          <w:sz w:val="24"/>
          <w:szCs w:val="24"/>
        </w:rPr>
        <w:t>точника :</w:t>
      </w:r>
    </w:p>
    <w:p w:rsidR="00F852AD" w:rsidRDefault="004953D6">
      <w:pPr>
        <w:pStyle w:val="12"/>
        <w:widowControl/>
        <w:autoSpaceDN/>
        <w:adjustRightInd/>
        <w:ind w:left="1416" w:firstLine="24"/>
        <w:jc w:val="both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sz w:val="24"/>
          <w:szCs w:val="24"/>
        </w:rPr>
        <w:t xml:space="preserve">Для МО - шестизначный код МО (поле </w:t>
      </w:r>
      <w:r w:rsidRPr="00D1785D">
        <w:rPr>
          <w:rFonts w:ascii="Times New Roman" w:hAnsi="Times New Roman"/>
          <w:b/>
          <w:bCs/>
          <w:sz w:val="24"/>
          <w:szCs w:val="24"/>
        </w:rPr>
        <w:t>MCOD</w:t>
      </w:r>
      <w:r w:rsidRPr="00D1785D">
        <w:rPr>
          <w:rFonts w:ascii="Times New Roman" w:hAnsi="Times New Roman"/>
          <w:sz w:val="24"/>
          <w:szCs w:val="24"/>
        </w:rPr>
        <w:t xml:space="preserve"> справочника  </w:t>
      </w:r>
      <w:r w:rsidRPr="00D1785D">
        <w:rPr>
          <w:rFonts w:ascii="Times New Roman" w:hAnsi="Times New Roman"/>
          <w:b/>
          <w:bCs/>
          <w:sz w:val="24"/>
          <w:szCs w:val="24"/>
        </w:rPr>
        <w:t>F003</w:t>
      </w:r>
      <w:r w:rsidRPr="00D1785D">
        <w:rPr>
          <w:rFonts w:ascii="Times New Roman" w:hAnsi="Times New Roman"/>
          <w:sz w:val="24"/>
          <w:szCs w:val="24"/>
        </w:rPr>
        <w:t>);</w:t>
      </w:r>
    </w:p>
    <w:p w:rsidR="00F852AD" w:rsidRDefault="004953D6">
      <w:pPr>
        <w:pStyle w:val="12"/>
        <w:widowControl/>
        <w:autoSpaceDN/>
        <w:adjustRightInd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sz w:val="24"/>
          <w:szCs w:val="24"/>
        </w:rPr>
        <w:t>Для  ТФОМС – двузначный код ТФОМС =</w:t>
      </w:r>
      <w:r w:rsidRPr="00D1785D">
        <w:rPr>
          <w:rFonts w:ascii="Times New Roman" w:hAnsi="Times New Roman"/>
          <w:b/>
          <w:bCs/>
          <w:sz w:val="24"/>
          <w:szCs w:val="24"/>
        </w:rPr>
        <w:t>35</w:t>
      </w:r>
      <w:r w:rsidRPr="00D1785D">
        <w:rPr>
          <w:rFonts w:ascii="Times New Roman" w:hAnsi="Times New Roman"/>
          <w:sz w:val="24"/>
          <w:szCs w:val="24"/>
        </w:rPr>
        <w:t xml:space="preserve"> (поле TF_KOD из справочника  </w:t>
      </w:r>
    </w:p>
    <w:p w:rsidR="00F852AD" w:rsidRDefault="004953D6">
      <w:pPr>
        <w:pStyle w:val="12"/>
        <w:widowControl/>
        <w:autoSpaceDN/>
        <w:adjustRightInd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sz w:val="24"/>
          <w:szCs w:val="24"/>
        </w:rPr>
        <w:t>F001);</w:t>
      </w:r>
    </w:p>
    <w:p w:rsidR="00F852AD" w:rsidRDefault="004953D6">
      <w:pPr>
        <w:pStyle w:val="12"/>
        <w:widowControl/>
        <w:autoSpaceDN/>
        <w:adjustRightInd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sz w:val="24"/>
          <w:szCs w:val="24"/>
        </w:rPr>
        <w:t xml:space="preserve">Для СМО – реестровый номер СМО (SMOCOD из справочника </w:t>
      </w:r>
      <w:r w:rsidRPr="00D1785D">
        <w:rPr>
          <w:rFonts w:ascii="Times New Roman" w:hAnsi="Times New Roman"/>
          <w:b/>
          <w:bCs/>
          <w:sz w:val="24"/>
          <w:szCs w:val="24"/>
        </w:rPr>
        <w:t>F002</w:t>
      </w:r>
      <w:r w:rsidRPr="00D1785D">
        <w:rPr>
          <w:rFonts w:ascii="Times New Roman" w:hAnsi="Times New Roman"/>
          <w:sz w:val="24"/>
          <w:szCs w:val="24"/>
        </w:rPr>
        <w:t>:</w:t>
      </w:r>
    </w:p>
    <w:p w:rsidR="00F852AD" w:rsidRDefault="004953D6">
      <w:pPr>
        <w:spacing w:after="0" w:line="240" w:lineRule="auto"/>
        <w:ind w:left="708" w:firstLine="708"/>
        <w:rPr>
          <w:del w:id="325" w:author="Михаил" w:date="2020-05-27T09:13:00Z"/>
          <w:rFonts w:ascii="Times New Roman" w:hAnsi="Times New Roman" w:cs="Times New Roman"/>
          <w:sz w:val="24"/>
          <w:szCs w:val="24"/>
        </w:rPr>
      </w:pPr>
      <w:r w:rsidRPr="00D1785D">
        <w:rPr>
          <w:rFonts w:ascii="Times New Roman" w:hAnsi="Times New Roman" w:cs="Times New Roman"/>
          <w:b/>
          <w:bCs/>
          <w:sz w:val="24"/>
          <w:szCs w:val="24"/>
        </w:rPr>
        <w:t>35003</w:t>
      </w:r>
      <w:r w:rsidRPr="00D1785D">
        <w:rPr>
          <w:rFonts w:ascii="Times New Roman" w:hAnsi="Times New Roman" w:cs="Times New Roman"/>
          <w:sz w:val="24"/>
          <w:szCs w:val="24"/>
        </w:rPr>
        <w:t>- "СОГАЗ-МЕД")</w:t>
      </w:r>
    </w:p>
    <w:p w:rsidR="00F852AD" w:rsidRDefault="00F852AD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F852AD" w:rsidRDefault="004953D6">
      <w:pPr>
        <w:pStyle w:val="12"/>
        <w:widowControl/>
        <w:numPr>
          <w:ilvl w:val="0"/>
          <w:numId w:val="6"/>
        </w:numPr>
        <w:autoSpaceDN/>
        <w:adjustRightInd/>
        <w:ind w:left="0"/>
        <w:jc w:val="both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b/>
          <w:bCs/>
          <w:sz w:val="24"/>
          <w:szCs w:val="24"/>
          <w:lang w:val="en-US"/>
        </w:rPr>
        <w:t>Pp</w:t>
      </w:r>
      <w:r w:rsidRPr="00D1785D">
        <w:rPr>
          <w:rFonts w:ascii="Times New Roman" w:hAnsi="Times New Roman"/>
          <w:sz w:val="24"/>
          <w:szCs w:val="24"/>
        </w:rPr>
        <w:t>– Параметр, определяющий организацию -получателя:</w:t>
      </w:r>
    </w:p>
    <w:p w:rsidR="00F852AD" w:rsidRDefault="004953D6">
      <w:pPr>
        <w:pStyle w:val="12"/>
        <w:widowControl/>
        <w:autoSpaceDN/>
        <w:adjustRightInd/>
        <w:ind w:left="1418"/>
        <w:jc w:val="both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sz w:val="24"/>
          <w:szCs w:val="24"/>
        </w:rPr>
        <w:t>M (латинская) – МО</w:t>
      </w:r>
    </w:p>
    <w:p w:rsidR="00F852AD" w:rsidRDefault="004953D6">
      <w:pPr>
        <w:pStyle w:val="12"/>
        <w:widowControl/>
        <w:autoSpaceDN/>
        <w:adjustRightInd/>
        <w:ind w:left="1418"/>
        <w:jc w:val="both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sz w:val="24"/>
          <w:szCs w:val="24"/>
        </w:rPr>
        <w:t>F – ТФОМС;</w:t>
      </w:r>
    </w:p>
    <w:p w:rsidR="00F852AD" w:rsidRDefault="004953D6">
      <w:pPr>
        <w:pStyle w:val="12"/>
        <w:widowControl/>
        <w:autoSpaceDN/>
        <w:adjustRightInd/>
        <w:ind w:left="1418"/>
        <w:jc w:val="both"/>
        <w:rPr>
          <w:del w:id="326" w:author="Михаил" w:date="2020-05-27T09:13:00Z"/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sz w:val="24"/>
          <w:szCs w:val="24"/>
        </w:rPr>
        <w:t>S – СМО;</w:t>
      </w:r>
    </w:p>
    <w:p w:rsidR="00F852AD" w:rsidRDefault="00F852AD">
      <w:pPr>
        <w:pStyle w:val="12"/>
        <w:widowControl/>
        <w:autoSpaceDN/>
        <w:adjustRightInd/>
        <w:ind w:left="1418"/>
        <w:jc w:val="both"/>
        <w:rPr>
          <w:rFonts w:ascii="Times New Roman" w:hAnsi="Times New Roman"/>
          <w:sz w:val="24"/>
          <w:szCs w:val="24"/>
        </w:rPr>
      </w:pPr>
    </w:p>
    <w:p w:rsidR="00F852AD" w:rsidRDefault="004953D6">
      <w:pPr>
        <w:pStyle w:val="12"/>
        <w:widowControl/>
        <w:numPr>
          <w:ilvl w:val="0"/>
          <w:numId w:val="6"/>
        </w:numPr>
        <w:autoSpaceDN/>
        <w:adjustRightInd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1785D">
        <w:rPr>
          <w:rFonts w:ascii="Times New Roman" w:hAnsi="Times New Roman"/>
          <w:b/>
          <w:bCs/>
          <w:sz w:val="24"/>
          <w:szCs w:val="24"/>
          <w:lang w:val="en-US"/>
        </w:rPr>
        <w:t>Np</w:t>
      </w:r>
      <w:proofErr w:type="spellEnd"/>
      <w:r w:rsidRPr="00D1785D">
        <w:rPr>
          <w:rFonts w:ascii="Times New Roman" w:hAnsi="Times New Roman"/>
          <w:sz w:val="24"/>
          <w:szCs w:val="24"/>
        </w:rPr>
        <w:t>– Номер получателя :</w:t>
      </w:r>
    </w:p>
    <w:p w:rsidR="00F852AD" w:rsidRDefault="004953D6">
      <w:pPr>
        <w:pStyle w:val="12"/>
        <w:widowControl/>
        <w:autoSpaceDN/>
        <w:adjustRightInd/>
        <w:ind w:left="1416" w:firstLine="24"/>
        <w:jc w:val="both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sz w:val="24"/>
          <w:szCs w:val="24"/>
        </w:rPr>
        <w:t xml:space="preserve">Для МО - код МО (поле </w:t>
      </w:r>
      <w:r w:rsidRPr="00D1785D">
        <w:rPr>
          <w:rFonts w:ascii="Times New Roman" w:hAnsi="Times New Roman"/>
          <w:b/>
          <w:bCs/>
          <w:sz w:val="24"/>
          <w:szCs w:val="24"/>
        </w:rPr>
        <w:t>MCOD</w:t>
      </w:r>
      <w:r w:rsidRPr="00D1785D">
        <w:rPr>
          <w:rFonts w:ascii="Times New Roman" w:hAnsi="Times New Roman"/>
          <w:sz w:val="24"/>
          <w:szCs w:val="24"/>
        </w:rPr>
        <w:t xml:space="preserve"> справочника  F003);</w:t>
      </w:r>
    </w:p>
    <w:p w:rsidR="00F852AD" w:rsidRDefault="004953D6">
      <w:pPr>
        <w:pStyle w:val="12"/>
        <w:widowControl/>
        <w:autoSpaceDN/>
        <w:adjustRightInd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sz w:val="24"/>
          <w:szCs w:val="24"/>
        </w:rPr>
        <w:t>Для  ТФОМС – двузначный код ТФОМС =</w:t>
      </w:r>
      <w:r w:rsidRPr="00D1785D">
        <w:rPr>
          <w:rFonts w:ascii="Times New Roman" w:hAnsi="Times New Roman"/>
          <w:b/>
          <w:bCs/>
          <w:sz w:val="24"/>
          <w:szCs w:val="24"/>
        </w:rPr>
        <w:t>35</w:t>
      </w:r>
      <w:r w:rsidRPr="00D1785D">
        <w:rPr>
          <w:rFonts w:ascii="Times New Roman" w:hAnsi="Times New Roman"/>
          <w:sz w:val="24"/>
          <w:szCs w:val="24"/>
        </w:rPr>
        <w:t xml:space="preserve"> (поле TF_KOD из справочника  </w:t>
      </w:r>
    </w:p>
    <w:p w:rsidR="00F852AD" w:rsidRDefault="004953D6">
      <w:pPr>
        <w:pStyle w:val="12"/>
        <w:widowControl/>
        <w:autoSpaceDN/>
        <w:adjustRightInd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sz w:val="24"/>
          <w:szCs w:val="24"/>
        </w:rPr>
        <w:t>F001);</w:t>
      </w:r>
    </w:p>
    <w:p w:rsidR="00F852AD" w:rsidRDefault="004953D6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D1785D">
        <w:rPr>
          <w:rFonts w:ascii="Times New Roman" w:hAnsi="Times New Roman" w:cs="Times New Roman"/>
          <w:sz w:val="24"/>
          <w:szCs w:val="24"/>
        </w:rPr>
        <w:t>Для СМО – реестровый номер СМО (SMOCOD из справочника F002:</w:t>
      </w:r>
    </w:p>
    <w:p w:rsidR="00F852AD" w:rsidRDefault="004953D6">
      <w:pPr>
        <w:spacing w:after="0" w:line="240" w:lineRule="auto"/>
        <w:ind w:left="708" w:firstLine="708"/>
        <w:rPr>
          <w:del w:id="327" w:author="Михаил" w:date="2020-05-27T09:13:00Z"/>
          <w:rFonts w:ascii="Times New Roman" w:hAnsi="Times New Roman" w:cs="Times New Roman"/>
          <w:sz w:val="24"/>
          <w:szCs w:val="24"/>
        </w:rPr>
      </w:pPr>
      <w:r w:rsidRPr="00D1785D">
        <w:rPr>
          <w:rFonts w:ascii="Times New Roman" w:hAnsi="Times New Roman" w:cs="Times New Roman"/>
          <w:b/>
          <w:bCs/>
          <w:sz w:val="24"/>
          <w:szCs w:val="24"/>
        </w:rPr>
        <w:t>35003</w:t>
      </w:r>
      <w:r w:rsidRPr="00D1785D">
        <w:rPr>
          <w:rFonts w:ascii="Times New Roman" w:hAnsi="Times New Roman" w:cs="Times New Roman"/>
          <w:sz w:val="24"/>
          <w:szCs w:val="24"/>
        </w:rPr>
        <w:t>- "СОГАЗ-МЕД")</w:t>
      </w:r>
    </w:p>
    <w:p w:rsidR="00F852AD" w:rsidRDefault="00F852AD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000000" w:rsidRDefault="004953D6">
      <w:pPr>
        <w:pStyle w:val="12"/>
        <w:widowControl/>
        <w:numPr>
          <w:ilvl w:val="0"/>
          <w:numId w:val="6"/>
        </w:numPr>
        <w:autoSpaceDN/>
        <w:adjustRightInd/>
        <w:ind w:left="0"/>
        <w:jc w:val="both"/>
        <w:rPr>
          <w:rFonts w:ascii="Times New Roman" w:hAnsi="Times New Roman"/>
          <w:sz w:val="24"/>
          <w:szCs w:val="24"/>
        </w:rPr>
        <w:pPrChange w:id="328" w:author="Михаил" w:date="2020-05-27T09:13:00Z">
          <w:pPr>
            <w:spacing w:after="0" w:line="240" w:lineRule="auto"/>
          </w:pPr>
        </w:pPrChange>
      </w:pPr>
      <w:del w:id="329" w:author="Михаил" w:date="2020-05-27T09:13:00Z">
        <w:r w:rsidRPr="00D1785D" w:rsidDel="00142268">
          <w:rPr>
            <w:rFonts w:ascii="Times New Roman" w:hAnsi="Times New Roman"/>
            <w:sz w:val="24"/>
            <w:szCs w:val="24"/>
          </w:rPr>
          <w:delText xml:space="preserve">            –  </w:delText>
        </w:r>
      </w:del>
      <w:r w:rsidRPr="00D1785D">
        <w:rPr>
          <w:rFonts w:ascii="Times New Roman" w:hAnsi="Times New Roman"/>
          <w:b/>
          <w:bCs/>
          <w:color w:val="212121"/>
          <w:spacing w:val="3"/>
          <w:sz w:val="24"/>
          <w:szCs w:val="24"/>
        </w:rPr>
        <w:t>ГГГГ</w:t>
      </w:r>
      <w:r w:rsidRPr="00D1785D">
        <w:rPr>
          <w:rFonts w:ascii="Times New Roman" w:hAnsi="Times New Roman"/>
          <w:sz w:val="24"/>
          <w:szCs w:val="24"/>
        </w:rPr>
        <w:t xml:space="preserve"> – отчетный год ,</w:t>
      </w:r>
    </w:p>
    <w:p w:rsidR="00000000" w:rsidRDefault="004953D6">
      <w:pPr>
        <w:pStyle w:val="12"/>
        <w:widowControl/>
        <w:numPr>
          <w:ilvl w:val="0"/>
          <w:numId w:val="6"/>
        </w:numPr>
        <w:autoSpaceDN/>
        <w:adjustRightInd/>
        <w:ind w:left="0"/>
        <w:jc w:val="both"/>
        <w:rPr>
          <w:del w:id="330" w:author="Михаил" w:date="2020-05-27T09:14:00Z"/>
          <w:rFonts w:ascii="Times New Roman" w:hAnsi="Times New Roman"/>
          <w:sz w:val="24"/>
          <w:szCs w:val="24"/>
        </w:rPr>
        <w:pPrChange w:id="331" w:author="Михаил" w:date="2020-05-27T09:13:00Z">
          <w:pPr>
            <w:pStyle w:val="12"/>
            <w:widowControl/>
            <w:autoSpaceDN/>
            <w:adjustRightInd/>
            <w:ind w:left="0"/>
            <w:jc w:val="both"/>
          </w:pPr>
        </w:pPrChange>
      </w:pPr>
      <w:del w:id="332" w:author="Михаил" w:date="2020-05-27T09:13:00Z">
        <w:r w:rsidRPr="00D1785D" w:rsidDel="00142268">
          <w:rPr>
            <w:rFonts w:ascii="Times New Roman" w:hAnsi="Times New Roman"/>
            <w:sz w:val="24"/>
            <w:szCs w:val="24"/>
          </w:rPr>
          <w:delText xml:space="preserve">            –  </w:delText>
        </w:r>
      </w:del>
      <w:r w:rsidRPr="00D1785D">
        <w:rPr>
          <w:rFonts w:ascii="Times New Roman" w:hAnsi="Times New Roman"/>
          <w:b/>
          <w:bCs/>
          <w:color w:val="212121"/>
          <w:spacing w:val="3"/>
          <w:sz w:val="24"/>
          <w:szCs w:val="24"/>
          <w:lang w:val="en-US"/>
        </w:rPr>
        <w:t>R</w:t>
      </w:r>
      <w:r w:rsidRPr="00D1785D">
        <w:rPr>
          <w:rFonts w:ascii="Times New Roman" w:hAnsi="Times New Roman"/>
          <w:b/>
          <w:bCs/>
          <w:color w:val="212121"/>
          <w:spacing w:val="3"/>
          <w:sz w:val="24"/>
          <w:szCs w:val="24"/>
        </w:rPr>
        <w:t xml:space="preserve"> - </w:t>
      </w:r>
      <w:r w:rsidRPr="00D1785D">
        <w:rPr>
          <w:rFonts w:ascii="Times New Roman" w:hAnsi="Times New Roman"/>
          <w:sz w:val="24"/>
          <w:szCs w:val="24"/>
        </w:rPr>
        <w:t>№ пакета за отчетный год.</w:t>
      </w:r>
    </w:p>
    <w:p w:rsidR="00000000" w:rsidRDefault="008F7F02">
      <w:pPr>
        <w:pStyle w:val="12"/>
        <w:widowControl/>
        <w:numPr>
          <w:ilvl w:val="0"/>
          <w:numId w:val="6"/>
        </w:numPr>
        <w:autoSpaceDN/>
        <w:adjustRightInd/>
        <w:ind w:left="0"/>
        <w:jc w:val="both"/>
        <w:rPr>
          <w:rFonts w:ascii="Times New Roman" w:hAnsi="Times New Roman"/>
          <w:b/>
          <w:bCs/>
          <w:sz w:val="24"/>
          <w:szCs w:val="24"/>
        </w:rPr>
        <w:pPrChange w:id="333" w:author="Михаил" w:date="2020-05-27T09:12:00Z">
          <w:pPr>
            <w:spacing w:after="0" w:line="240" w:lineRule="auto"/>
          </w:pPr>
        </w:pPrChange>
      </w:pPr>
    </w:p>
    <w:p w:rsidR="00F852AD" w:rsidRDefault="00FE17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Например,</w:t>
      </w:r>
      <w:r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35</w:t>
      </w:r>
      <w:r w:rsidR="006463AA" w:rsidRPr="006463AA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  <w:rPrChange w:id="334" w:author="Михаил" w:date="2020-05-28T10:34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t>2</w:t>
      </w:r>
      <w:r w:rsidR="006463AA" w:rsidRPr="006463AA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  <w:rPrChange w:id="335" w:author="Михаил" w:date="2020-05-27T09:14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t>505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35-2019</w:t>
      </w:r>
      <w:r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</w:rPr>
        <w:t>-1.</w:t>
      </w:r>
      <w:r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 - первый</w:t>
      </w:r>
      <w:r w:rsidR="006463AA" w:rsidRPr="006463AA">
        <w:rPr>
          <w:rFonts w:ascii="Times New Roman" w:hAnsi="Times New Roman" w:cs="Times New Roman"/>
          <w:b/>
          <w:bCs/>
          <w:sz w:val="24"/>
          <w:szCs w:val="24"/>
          <w:rPrChange w:id="336" w:author="Михаил" w:date="2020-05-27T09:14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4953D6" w:rsidRPr="00D1785D">
        <w:rPr>
          <w:rFonts w:ascii="Times New Roman" w:hAnsi="Times New Roman" w:cs="Times New Roman"/>
          <w:sz w:val="24"/>
          <w:szCs w:val="24"/>
        </w:rPr>
        <w:t>файл за 2019-й год от Вологодской городской поликлиники № 3 по диспансеризации.</w:t>
      </w:r>
    </w:p>
    <w:p w:rsidR="00F852AD" w:rsidRDefault="00F852AD">
      <w:pPr>
        <w:pStyle w:val="ac"/>
        <w:spacing w:before="0"/>
        <w:ind w:firstLine="708"/>
        <w:rPr>
          <w:rFonts w:ascii="Times New Roman" w:hAnsi="Times New Roman"/>
          <w:sz w:val="24"/>
          <w:szCs w:val="24"/>
        </w:rPr>
      </w:pPr>
    </w:p>
    <w:p w:rsidR="00F852AD" w:rsidRDefault="004953D6">
      <w:pPr>
        <w:pStyle w:val="ac"/>
        <w:spacing w:before="0"/>
        <w:ind w:firstLine="708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sz w:val="24"/>
          <w:szCs w:val="24"/>
        </w:rPr>
        <w:t>Структура файла со сведениями о застрахованных лицах, включенных в списки для проведения профилактических мероприятий</w:t>
      </w:r>
    </w:p>
    <w:p w:rsidR="004953D6" w:rsidRPr="00D1785D" w:rsidRDefault="004953D6" w:rsidP="005A0202">
      <w:pPr>
        <w:pStyle w:val="ac"/>
        <w:spacing w:before="0"/>
        <w:ind w:firstLine="708"/>
        <w:rPr>
          <w:rFonts w:ascii="Times New Roman" w:hAnsi="Times New Roman"/>
          <w:b w:val="0"/>
          <w:bCs w:val="0"/>
          <w:sz w:val="24"/>
          <w:szCs w:val="24"/>
        </w:rPr>
      </w:pPr>
    </w:p>
    <w:tbl>
      <w:tblPr>
        <w:tblW w:w="10420" w:type="dxa"/>
        <w:tblInd w:w="-106" w:type="dxa"/>
        <w:tblLayout w:type="fixed"/>
        <w:tblLook w:val="0000"/>
      </w:tblPr>
      <w:tblGrid>
        <w:gridCol w:w="1260"/>
        <w:gridCol w:w="1491"/>
        <w:gridCol w:w="644"/>
        <w:gridCol w:w="1040"/>
        <w:gridCol w:w="2765"/>
        <w:gridCol w:w="3220"/>
      </w:tblGrid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4953D6" w:rsidRPr="00D1785D" w:rsidRDefault="004953D6" w:rsidP="00BF56B4">
            <w:pPr>
              <w:pStyle w:val="af0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Код элемента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4953D6" w:rsidRPr="00D1785D" w:rsidRDefault="004953D6" w:rsidP="00BF56B4">
            <w:pPr>
              <w:pStyle w:val="af0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Содержание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4953D6" w:rsidRPr="00D1785D" w:rsidRDefault="004953D6" w:rsidP="00BF56B4">
            <w:pPr>
              <w:pStyle w:val="af0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Тип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4953D6" w:rsidRPr="00D1785D" w:rsidRDefault="004953D6" w:rsidP="00BF56B4">
            <w:pPr>
              <w:pStyle w:val="af0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Формат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4953D6" w:rsidRPr="00D1785D" w:rsidRDefault="004953D6" w:rsidP="00BF56B4">
            <w:pPr>
              <w:pStyle w:val="af0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Наименование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4953D6" w:rsidRPr="00D1785D" w:rsidRDefault="004953D6" w:rsidP="00BF56B4">
            <w:pPr>
              <w:pStyle w:val="af0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Дополнительная информация</w:t>
            </w:r>
          </w:p>
        </w:tc>
      </w:tr>
    </w:tbl>
    <w:p w:rsidR="004953D6" w:rsidRPr="00F91E5D" w:rsidRDefault="004953D6" w:rsidP="005A0202">
      <w:pPr>
        <w:pStyle w:val="af"/>
        <w:spacing w:line="240" w:lineRule="auto"/>
        <w:rPr>
          <w:rFonts w:ascii="Times New Roman" w:hAnsi="Times New Roman"/>
          <w:rPrChange w:id="337" w:author="Михаил" w:date="2020-05-27T09:15:00Z">
            <w:rPr>
              <w:rFonts w:ascii="Times New Roman" w:hAnsi="Times New Roman"/>
              <w:sz w:val="24"/>
              <w:szCs w:val="24"/>
            </w:rPr>
          </w:rPrChange>
        </w:rPr>
      </w:pPr>
    </w:p>
    <w:tbl>
      <w:tblPr>
        <w:tblW w:w="10420" w:type="dxa"/>
        <w:tblInd w:w="-106" w:type="dxa"/>
        <w:tblLayout w:type="fixed"/>
        <w:tblLook w:val="0000"/>
      </w:tblPr>
      <w:tblGrid>
        <w:gridCol w:w="1260"/>
        <w:gridCol w:w="1491"/>
        <w:gridCol w:w="644"/>
        <w:gridCol w:w="1040"/>
        <w:gridCol w:w="2765"/>
        <w:gridCol w:w="3220"/>
        <w:tblGridChange w:id="338">
          <w:tblGrid>
            <w:gridCol w:w="636"/>
            <w:gridCol w:w="624"/>
            <w:gridCol w:w="636"/>
            <w:gridCol w:w="855"/>
            <w:gridCol w:w="636"/>
            <w:gridCol w:w="8"/>
            <w:gridCol w:w="636"/>
            <w:gridCol w:w="404"/>
            <w:gridCol w:w="636"/>
            <w:gridCol w:w="2129"/>
            <w:gridCol w:w="636"/>
            <w:gridCol w:w="2584"/>
            <w:gridCol w:w="636"/>
          </w:tblGrid>
        </w:tblGridChange>
      </w:tblGrid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953D6" w:rsidRPr="00D1785D" w:rsidRDefault="004953D6" w:rsidP="00542BC1">
            <w:pPr>
              <w:pStyle w:val="ad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953D6" w:rsidRPr="00D1785D" w:rsidRDefault="004953D6" w:rsidP="00542BC1">
            <w:pPr>
              <w:pStyle w:val="ad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2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953D6" w:rsidRPr="00D1785D" w:rsidRDefault="004953D6" w:rsidP="00542BC1">
            <w:pPr>
              <w:pStyle w:val="ad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3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953D6" w:rsidRPr="00D1785D" w:rsidRDefault="004953D6" w:rsidP="00542BC1">
            <w:pPr>
              <w:pStyle w:val="ad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4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953D6" w:rsidRPr="00D1785D" w:rsidRDefault="004953D6" w:rsidP="00542BC1">
            <w:pPr>
              <w:pStyle w:val="ad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5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6</w:t>
            </w:r>
          </w:p>
        </w:tc>
      </w:tr>
      <w:tr w:rsidR="004953D6" w:rsidRPr="00D1785D" w:rsidTr="0093459F">
        <w:tc>
          <w:tcPr>
            <w:tcW w:w="1042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Корневой элемент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kern w:val="0"/>
                <w:sz w:val="24"/>
                <w:szCs w:val="24"/>
              </w:rPr>
              <w:t>ZL_LIST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kern w:val="0"/>
                <w:sz w:val="24"/>
                <w:szCs w:val="24"/>
              </w:rPr>
              <w:t>ZGLV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S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Заголовок файла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Информация о передаваемом файле, медицинской организации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kern w:val="0"/>
                <w:sz w:val="24"/>
                <w:szCs w:val="24"/>
              </w:rPr>
              <w:t>Z</w:t>
            </w:r>
            <w:r w:rsidRPr="00D1785D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AP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OМ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S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 xml:space="preserve">Список  лиц  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Список лиц  для проведения профилактических мероприятий</w:t>
            </w:r>
          </w:p>
        </w:tc>
      </w:tr>
      <w:tr w:rsidR="004953D6" w:rsidRPr="00D1785D" w:rsidTr="0093459F">
        <w:tc>
          <w:tcPr>
            <w:tcW w:w="1042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 w:rsidR="004953D6" w:rsidRPr="00D1785D" w:rsidTr="0093459F">
        <w:tc>
          <w:tcPr>
            <w:tcW w:w="1042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kern w:val="0"/>
                <w:sz w:val="24"/>
                <w:szCs w:val="24"/>
              </w:rPr>
              <w:t>Заголовок файла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kern w:val="0"/>
                <w:sz w:val="24"/>
                <w:szCs w:val="24"/>
              </w:rPr>
              <w:t>ZGLV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FILENAME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T(30)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852AD" w:rsidRDefault="004953D6">
            <w:pPr>
              <w:pStyle w:val="ad"/>
              <w:spacing w:after="0"/>
              <w:rPr>
                <w:del w:id="339" w:author="Михаил" w:date="2020-05-27T09:13:00Z"/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Имя файла</w:t>
            </w:r>
          </w:p>
          <w:p w:rsidR="00F852AD" w:rsidRDefault="00F852AD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DATA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D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Дата формирования файла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ГГГГ-ММ-ДД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CODE_MO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T(6)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eastAsia="ru-RU"/>
              </w:rPr>
            </w:pPr>
            <w:r w:rsidRPr="00D1785D">
              <w:rPr>
                <w:rFonts w:ascii="Times New Roman" w:hAnsi="Times New Roman"/>
                <w:lang w:eastAsia="ru-RU"/>
              </w:rPr>
              <w:t>Реестровый номер медицинской организации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jc w:val="left"/>
              <w:rPr>
                <w:rFonts w:ascii="Times New Roman" w:hAnsi="Times New Roman"/>
                <w:lang w:eastAsia="ru-RU"/>
              </w:rPr>
            </w:pPr>
            <w:r w:rsidRPr="00D1785D">
              <w:rPr>
                <w:rFonts w:ascii="Times New Roman" w:hAnsi="Times New Roman"/>
                <w:lang w:eastAsia="ru-RU"/>
              </w:rPr>
              <w:t xml:space="preserve">Справочник </w:t>
            </w:r>
            <w:r w:rsidRPr="00D1785D">
              <w:rPr>
                <w:rFonts w:ascii="Times New Roman" w:hAnsi="Times New Roman"/>
                <w:lang w:val="en-US" w:eastAsia="ru-RU"/>
              </w:rPr>
              <w:t>T</w:t>
            </w:r>
            <w:r w:rsidRPr="00D1785D">
              <w:rPr>
                <w:rFonts w:ascii="Times New Roman" w:hAnsi="Times New Roman"/>
                <w:lang w:eastAsia="ru-RU"/>
              </w:rPr>
              <w:t>003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YEAR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N(4)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Отчетный год</w:t>
            </w:r>
          </w:p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R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N(2)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Номер пакета за отчетный год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 w:rsidR="004953D6" w:rsidRPr="00D1785D" w:rsidTr="0093459F">
        <w:tc>
          <w:tcPr>
            <w:tcW w:w="1042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 w:rsidR="004953D6" w:rsidRPr="00D1785D" w:rsidTr="0093459F">
        <w:tc>
          <w:tcPr>
            <w:tcW w:w="1042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kern w:val="0"/>
                <w:sz w:val="24"/>
                <w:szCs w:val="24"/>
              </w:rPr>
              <w:t>Список  лиц  на  диспансеризацию и диспансерное наблюдение</w:t>
            </w:r>
          </w:p>
        </w:tc>
      </w:tr>
      <w:tr w:rsidR="004953D6" w:rsidRPr="00D1785D" w:rsidTr="00F91E5D">
        <w:tblPrEx>
          <w:tblW w:w="10420" w:type="dxa"/>
          <w:tblInd w:w="-106" w:type="dxa"/>
          <w:tblLayout w:type="fixed"/>
          <w:tblLook w:val="0000"/>
          <w:tblPrExChange w:id="340" w:author="Михаил" w:date="2020-05-27T09:14:00Z">
            <w:tblPrEx>
              <w:tblW w:w="10420" w:type="dxa"/>
              <w:tblInd w:w="-106" w:type="dxa"/>
              <w:tblLayout w:type="fixed"/>
              <w:tblLook w:val="0000"/>
            </w:tblPrEx>
          </w:tblPrExChange>
        </w:tblPrEx>
        <w:trPr>
          <w:trHeight w:val="618"/>
          <w:trPrChange w:id="341" w:author="Михаил" w:date="2020-05-27T09:14:00Z">
            <w:trPr>
              <w:gridBefore w:val="1"/>
            </w:trPr>
          </w:trPrChange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342" w:author="Михаил" w:date="2020-05-27T09:14:00Z">
              <w:tcPr>
                <w:tcW w:w="1260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kern w:val="0"/>
                <w:sz w:val="24"/>
                <w:szCs w:val="24"/>
              </w:rPr>
              <w:t>Z</w:t>
            </w:r>
            <w:r w:rsidRPr="00D1785D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AP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343" w:author="Михаил" w:date="2020-05-27T09:14:00Z">
              <w:tcPr>
                <w:tcW w:w="1491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N_ZAP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344" w:author="Михаил" w:date="2020-05-27T09:14:00Z">
              <w:tcPr>
                <w:tcW w:w="644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345" w:author="Михаил" w:date="2020-05-27T09:14:00Z">
              <w:tcPr>
                <w:tcW w:w="1040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N</w:t>
            </w: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(</w:t>
            </w: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8</w:t>
            </w: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346" w:author="Михаил" w:date="2020-05-27T09:14:00Z">
              <w:tcPr>
                <w:tcW w:w="2765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</w:rPr>
              <w:t>Номер позиции записи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347" w:author="Михаил" w:date="2020-05-27T09:14:00Z">
              <w:tcPr>
                <w:tcW w:w="3220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</w:rPr>
              <w:t>Уникальная запись в пределах файла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val="en-US" w:eastAsia="ru-RU"/>
              </w:rPr>
            </w:pPr>
            <w:r w:rsidRPr="00D1785D">
              <w:rPr>
                <w:rFonts w:ascii="Times New Roman" w:hAnsi="Times New Roman"/>
                <w:lang w:val="en-US" w:eastAsia="ru-RU"/>
              </w:rPr>
              <w:t>FAM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eastAsia="ru-RU"/>
              </w:rPr>
            </w:pPr>
            <w:r w:rsidRPr="00D1785D">
              <w:rPr>
                <w:rFonts w:ascii="Times New Roman" w:hAnsi="Times New Roman"/>
              </w:rPr>
              <w:t>О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eastAsia="ru-RU"/>
              </w:rPr>
            </w:pPr>
            <w:r w:rsidRPr="00D1785D">
              <w:rPr>
                <w:rFonts w:ascii="Times New Roman" w:hAnsi="Times New Roman"/>
                <w:lang w:val="en-US" w:eastAsia="ru-RU"/>
              </w:rPr>
              <w:t>T</w:t>
            </w:r>
            <w:r w:rsidRPr="00D1785D">
              <w:rPr>
                <w:rFonts w:ascii="Times New Roman" w:hAnsi="Times New Roman"/>
                <w:lang w:eastAsia="ru-RU"/>
              </w:rPr>
              <w:t>(40)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</w:rPr>
            </w:pPr>
            <w:r w:rsidRPr="00D1785D">
              <w:rPr>
                <w:rFonts w:ascii="Times New Roman" w:hAnsi="Times New Roman"/>
                <w:lang w:eastAsia="ru-RU"/>
              </w:rPr>
              <w:t xml:space="preserve">Фамилия </w:t>
            </w:r>
            <w:r w:rsidRPr="00D1785D">
              <w:rPr>
                <w:rFonts w:ascii="Times New Roman" w:hAnsi="Times New Roman"/>
              </w:rPr>
              <w:t>застрахованного</w:t>
            </w:r>
          </w:p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</w:rPr>
            </w:pP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val="en-US" w:eastAsia="ru-RU"/>
              </w:rPr>
            </w:pPr>
            <w:r w:rsidRPr="00D1785D">
              <w:rPr>
                <w:rFonts w:ascii="Times New Roman" w:hAnsi="Times New Roman"/>
                <w:lang w:val="en-US" w:eastAsia="ru-RU"/>
              </w:rPr>
              <w:t>IM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eastAsia="ru-RU"/>
              </w:rPr>
            </w:pPr>
            <w:r w:rsidRPr="00D1785D">
              <w:rPr>
                <w:rFonts w:ascii="Times New Roman" w:hAnsi="Times New Roman"/>
              </w:rPr>
              <w:t>О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eastAsia="ru-RU"/>
              </w:rPr>
            </w:pPr>
            <w:r w:rsidRPr="00D1785D">
              <w:rPr>
                <w:rFonts w:ascii="Times New Roman" w:hAnsi="Times New Roman"/>
                <w:lang w:val="en-US" w:eastAsia="ru-RU"/>
              </w:rPr>
              <w:t>T</w:t>
            </w:r>
            <w:r w:rsidRPr="00D1785D">
              <w:rPr>
                <w:rFonts w:ascii="Times New Roman" w:hAnsi="Times New Roman"/>
                <w:lang w:eastAsia="ru-RU"/>
              </w:rPr>
              <w:t>(40)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</w:rPr>
            </w:pPr>
            <w:r w:rsidRPr="00D1785D">
              <w:rPr>
                <w:rFonts w:ascii="Times New Roman" w:hAnsi="Times New Roman"/>
                <w:lang w:eastAsia="ru-RU"/>
              </w:rPr>
              <w:t xml:space="preserve">Имя </w:t>
            </w:r>
            <w:r w:rsidRPr="00D1785D">
              <w:rPr>
                <w:rFonts w:ascii="Times New Roman" w:hAnsi="Times New Roman"/>
              </w:rPr>
              <w:t>застрахованного</w:t>
            </w:r>
          </w:p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eastAsia="ru-RU"/>
              </w:rPr>
            </w:pP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val="en-US" w:eastAsia="ru-RU"/>
              </w:rPr>
            </w:pPr>
            <w:r w:rsidRPr="00D1785D">
              <w:rPr>
                <w:rFonts w:ascii="Times New Roman" w:hAnsi="Times New Roman"/>
                <w:lang w:val="en-US" w:eastAsia="ru-RU"/>
              </w:rPr>
              <w:t>OT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eastAsia="ru-RU"/>
              </w:rPr>
            </w:pPr>
            <w:r w:rsidRPr="00D1785D">
              <w:rPr>
                <w:rFonts w:ascii="Times New Roman" w:hAnsi="Times New Roman"/>
              </w:rPr>
              <w:t>У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eastAsia="ru-RU"/>
              </w:rPr>
            </w:pPr>
            <w:r w:rsidRPr="00D1785D">
              <w:rPr>
                <w:rFonts w:ascii="Times New Roman" w:hAnsi="Times New Roman"/>
                <w:lang w:val="en-US" w:eastAsia="ru-RU"/>
              </w:rPr>
              <w:t>T</w:t>
            </w:r>
            <w:r w:rsidRPr="00D1785D">
              <w:rPr>
                <w:rFonts w:ascii="Times New Roman" w:hAnsi="Times New Roman"/>
                <w:lang w:eastAsia="ru-RU"/>
              </w:rPr>
              <w:t>(40)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</w:rPr>
            </w:pPr>
            <w:r w:rsidRPr="00D1785D">
              <w:rPr>
                <w:rFonts w:ascii="Times New Roman" w:hAnsi="Times New Roman"/>
                <w:lang w:eastAsia="ru-RU"/>
              </w:rPr>
              <w:t xml:space="preserve">Отчество </w:t>
            </w:r>
            <w:r w:rsidRPr="00D1785D">
              <w:rPr>
                <w:rFonts w:ascii="Times New Roman" w:hAnsi="Times New Roman"/>
              </w:rPr>
              <w:t>застрахованного</w:t>
            </w:r>
          </w:p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eastAsia="ru-RU"/>
              </w:rPr>
            </w:pP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val="en-US" w:eastAsia="ru-RU"/>
              </w:rPr>
            </w:pPr>
            <w:r w:rsidRPr="00D1785D">
              <w:rPr>
                <w:rFonts w:ascii="Times New Roman" w:hAnsi="Times New Roman"/>
                <w:lang w:val="en-US" w:eastAsia="ru-RU"/>
              </w:rPr>
              <w:t>W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val="en-US" w:eastAsia="ru-RU"/>
              </w:rPr>
            </w:pPr>
            <w:r w:rsidRPr="00D1785D">
              <w:rPr>
                <w:rFonts w:ascii="Times New Roman" w:hAnsi="Times New Roman"/>
                <w:lang w:val="en-US" w:eastAsia="ru-RU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eastAsia="ru-RU"/>
              </w:rPr>
            </w:pPr>
            <w:r w:rsidRPr="00D1785D">
              <w:rPr>
                <w:rFonts w:ascii="Times New Roman" w:hAnsi="Times New Roman"/>
                <w:lang w:val="en-US" w:eastAsia="ru-RU"/>
              </w:rPr>
              <w:t>N</w:t>
            </w:r>
            <w:r w:rsidRPr="00D1785D">
              <w:rPr>
                <w:rFonts w:ascii="Times New Roman" w:hAnsi="Times New Roman"/>
                <w:lang w:eastAsia="ru-RU"/>
              </w:rPr>
              <w:t>(1)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</w:rPr>
            </w:pPr>
            <w:r w:rsidRPr="00D1785D">
              <w:rPr>
                <w:rFonts w:ascii="Times New Roman" w:hAnsi="Times New Roman"/>
                <w:lang w:eastAsia="ru-RU"/>
              </w:rPr>
              <w:t xml:space="preserve">Пол </w:t>
            </w:r>
            <w:r w:rsidRPr="00D1785D">
              <w:rPr>
                <w:rFonts w:ascii="Times New Roman" w:hAnsi="Times New Roman"/>
              </w:rPr>
              <w:t>застрахованного</w:t>
            </w:r>
          </w:p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jc w:val="left"/>
              <w:rPr>
                <w:rFonts w:ascii="Times New Roman" w:hAnsi="Times New Roman"/>
                <w:lang w:eastAsia="ru-RU"/>
              </w:rPr>
            </w:pPr>
            <w:r w:rsidRPr="00D1785D">
              <w:rPr>
                <w:rFonts w:ascii="Times New Roman" w:hAnsi="Times New Roman"/>
                <w:lang w:eastAsia="ru-RU"/>
              </w:rPr>
              <w:t>Классификатор V005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val="en-US" w:eastAsia="ru-RU"/>
              </w:rPr>
            </w:pPr>
            <w:r w:rsidRPr="00D1785D">
              <w:rPr>
                <w:rFonts w:ascii="Times New Roman" w:hAnsi="Times New Roman"/>
                <w:lang w:val="en-US" w:eastAsia="ru-RU"/>
              </w:rPr>
              <w:t>DR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val="en-US" w:eastAsia="ru-RU"/>
              </w:rPr>
            </w:pPr>
            <w:r w:rsidRPr="00D1785D">
              <w:rPr>
                <w:rFonts w:ascii="Times New Roman" w:hAnsi="Times New Roman"/>
                <w:lang w:val="en-US" w:eastAsia="ru-RU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rPr>
                <w:rFonts w:ascii="Times New Roman" w:hAnsi="Times New Roman"/>
                <w:lang w:val="en-US" w:eastAsia="ru-RU"/>
              </w:rPr>
            </w:pPr>
            <w:r w:rsidRPr="00D1785D">
              <w:rPr>
                <w:rFonts w:ascii="Times New Roman" w:hAnsi="Times New Roman"/>
                <w:lang w:val="en-US" w:eastAsia="ru-RU"/>
              </w:rPr>
              <w:t>D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spacing w:before="0" w:after="0"/>
              <w:jc w:val="left"/>
              <w:rPr>
                <w:rFonts w:ascii="Times New Roman" w:hAnsi="Times New Roman"/>
                <w:lang w:eastAsia="ru-RU"/>
              </w:rPr>
            </w:pPr>
            <w:r w:rsidRPr="00D1785D">
              <w:rPr>
                <w:rFonts w:ascii="Times New Roman" w:hAnsi="Times New Roman"/>
                <w:lang w:eastAsia="ru-RU"/>
              </w:rPr>
              <w:t xml:space="preserve">Дата рождения </w:t>
            </w:r>
          </w:p>
          <w:p w:rsidR="004953D6" w:rsidRPr="00D1785D" w:rsidRDefault="004953D6" w:rsidP="00542BC1">
            <w:pPr>
              <w:pStyle w:val="13"/>
              <w:spacing w:before="0" w:after="0"/>
              <w:jc w:val="left"/>
              <w:rPr>
                <w:rFonts w:ascii="Times New Roman" w:hAnsi="Times New Roman"/>
              </w:rPr>
            </w:pPr>
            <w:r w:rsidRPr="00D1785D">
              <w:rPr>
                <w:rFonts w:ascii="Times New Roman" w:hAnsi="Times New Roman"/>
              </w:rPr>
              <w:t>застрахованного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53D6" w:rsidRPr="00D1785D" w:rsidRDefault="004953D6" w:rsidP="00542BC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</w:rPr>
              <w:t>В формате ГГГГ-ММ-ДД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У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N</w:t>
            </w: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(</w:t>
            </w: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30</w:t>
            </w: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Номер контактного телефона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Заполняется при наличии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NPOLIS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О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T(16)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Номер документа, подтверждающего факт страхования по ОМС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53D6" w:rsidRPr="00D1785D" w:rsidRDefault="004953D6" w:rsidP="00542B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rPr>
                <w:rFonts w:ascii="Times New Roman" w:hAnsi="Times New Roman"/>
                <w:color w:val="000000"/>
              </w:rPr>
            </w:pPr>
            <w:r w:rsidRPr="00D1785D">
              <w:rPr>
                <w:rFonts w:ascii="Times New Roman" w:hAnsi="Times New Roman"/>
                <w:color w:val="000000"/>
                <w:lang w:val="en-US"/>
              </w:rPr>
              <w:t>DS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jc w:val="left"/>
              <w:rPr>
                <w:rFonts w:ascii="Times New Roman" w:hAnsi="Times New Roman"/>
                <w:color w:val="000000"/>
              </w:rPr>
            </w:pPr>
            <w:r w:rsidRPr="00D1785D">
              <w:rPr>
                <w:rFonts w:ascii="Times New Roman" w:hAnsi="Times New Roman"/>
                <w:color w:val="000000"/>
              </w:rPr>
              <w:t>У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jc w:val="left"/>
              <w:rPr>
                <w:rFonts w:ascii="Times New Roman" w:hAnsi="Times New Roman"/>
                <w:color w:val="000000"/>
              </w:rPr>
            </w:pPr>
            <w:r w:rsidRPr="00D1785D">
              <w:rPr>
                <w:rFonts w:ascii="Times New Roman" w:hAnsi="Times New Roman"/>
                <w:color w:val="000000"/>
                <w:lang w:val="en-US"/>
              </w:rPr>
              <w:t>T(</w:t>
            </w:r>
            <w:r w:rsidRPr="00D1785D">
              <w:rPr>
                <w:rFonts w:ascii="Times New Roman" w:hAnsi="Times New Roman"/>
                <w:color w:val="000000"/>
              </w:rPr>
              <w:t>10)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144C73">
            <w:pPr>
              <w:pStyle w:val="13"/>
              <w:rPr>
                <w:rFonts w:ascii="Times New Roman" w:hAnsi="Times New Roman"/>
                <w:color w:val="000000"/>
              </w:rPr>
            </w:pPr>
            <w:r w:rsidRPr="00D1785D">
              <w:rPr>
                <w:rFonts w:ascii="Times New Roman" w:hAnsi="Times New Roman"/>
                <w:color w:val="000000"/>
              </w:rPr>
              <w:t xml:space="preserve">Диагноз заболевания, по которому застрахованное лицо </w:t>
            </w:r>
            <w:r w:rsidRPr="00D1785D">
              <w:rPr>
                <w:rFonts w:ascii="Times New Roman" w:hAnsi="Times New Roman"/>
                <w:color w:val="000000"/>
              </w:rPr>
              <w:lastRenderedPageBreak/>
              <w:t>состоит на диспансерном учете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jc w:val="left"/>
              <w:rPr>
                <w:rFonts w:ascii="Times New Roman" w:hAnsi="Times New Roman"/>
                <w:color w:val="000000"/>
              </w:rPr>
            </w:pPr>
            <w:r w:rsidRPr="00D1785D">
              <w:rPr>
                <w:rFonts w:ascii="Times New Roman" w:hAnsi="Times New Roman"/>
                <w:color w:val="000000"/>
              </w:rPr>
              <w:lastRenderedPageBreak/>
              <w:t xml:space="preserve">Код из справочника МКБ. Обязательно для заполнения при </w:t>
            </w:r>
            <w:r w:rsidRPr="00D1785D">
              <w:rPr>
                <w:rFonts w:ascii="Times New Roman" w:hAnsi="Times New Roman"/>
                <w:kern w:val="0"/>
                <w:lang w:val="en-US"/>
              </w:rPr>
              <w:t>DISP</w:t>
            </w:r>
            <w:r w:rsidRPr="00D1785D">
              <w:rPr>
                <w:rFonts w:ascii="Times New Roman" w:hAnsi="Times New Roman"/>
                <w:kern w:val="0"/>
              </w:rPr>
              <w:t>_</w:t>
            </w:r>
            <w:r w:rsidRPr="00D1785D">
              <w:rPr>
                <w:rFonts w:ascii="Times New Roman" w:hAnsi="Times New Roman"/>
                <w:kern w:val="0"/>
                <w:lang w:val="en-US"/>
              </w:rPr>
              <w:t>TYP</w:t>
            </w:r>
            <w:r w:rsidRPr="00D1785D">
              <w:rPr>
                <w:rFonts w:ascii="Times New Roman" w:hAnsi="Times New Roman"/>
                <w:kern w:val="0"/>
              </w:rPr>
              <w:t>=3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53D6" w:rsidRPr="00D1785D" w:rsidRDefault="004953D6" w:rsidP="00542B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val="en-US" w:eastAsia="en-US"/>
              </w:rPr>
            </w:pPr>
            <w:r w:rsidRPr="00D1785D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val="en-US" w:eastAsia="en-US"/>
              </w:rPr>
              <w:t>DAT_INC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val="en-US" w:eastAsia="en-US"/>
              </w:rPr>
            </w:pPr>
            <w:r w:rsidRPr="00D1785D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en-US"/>
              </w:rPr>
            </w:pPr>
            <w:r w:rsidRPr="00D1785D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en-US"/>
              </w:rPr>
              <w:t>Дата включения застрахованного лица в группу диспансерного наблюдения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jc w:val="left"/>
              <w:rPr>
                <w:rFonts w:ascii="Times New Roman" w:hAnsi="Times New Roman"/>
                <w:color w:val="000000"/>
              </w:rPr>
            </w:pPr>
            <w:r w:rsidRPr="00D1785D">
              <w:rPr>
                <w:rFonts w:ascii="Times New Roman" w:hAnsi="Times New Roman"/>
                <w:color w:val="000000"/>
              </w:rPr>
              <w:t xml:space="preserve">Обязательно для заполнения при </w:t>
            </w:r>
            <w:r w:rsidRPr="00D1785D">
              <w:rPr>
                <w:rFonts w:ascii="Times New Roman" w:hAnsi="Times New Roman"/>
                <w:kern w:val="0"/>
                <w:lang w:val="en-US"/>
              </w:rPr>
              <w:t>DISP</w:t>
            </w:r>
            <w:r w:rsidRPr="00D1785D">
              <w:rPr>
                <w:rFonts w:ascii="Times New Roman" w:hAnsi="Times New Roman"/>
                <w:kern w:val="0"/>
              </w:rPr>
              <w:t>_</w:t>
            </w:r>
            <w:r w:rsidRPr="00D1785D">
              <w:rPr>
                <w:rFonts w:ascii="Times New Roman" w:hAnsi="Times New Roman"/>
                <w:kern w:val="0"/>
                <w:lang w:val="en-US"/>
              </w:rPr>
              <w:t>TYP</w:t>
            </w:r>
            <w:r w:rsidRPr="00D1785D">
              <w:rPr>
                <w:rFonts w:ascii="Times New Roman" w:hAnsi="Times New Roman"/>
                <w:kern w:val="0"/>
              </w:rPr>
              <w:t>=3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53D6" w:rsidRPr="00D1785D" w:rsidRDefault="004953D6" w:rsidP="00542B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val="en-US" w:eastAsia="en-US"/>
              </w:rPr>
            </w:pPr>
            <w:r w:rsidRPr="00D1785D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val="en-US" w:eastAsia="en-US"/>
              </w:rPr>
              <w:t>D_PERIOD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val="en-US" w:eastAsia="en-US"/>
              </w:rPr>
            </w:pPr>
            <w:r w:rsidRPr="00D1785D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val="en-US" w:eastAsia="en-US"/>
              </w:rPr>
              <w:t>N(2)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en-US"/>
              </w:rPr>
            </w:pPr>
            <w:r w:rsidRPr="00D1785D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en-US"/>
              </w:rPr>
              <w:t>Периодичность диспансерного осмотра при диагнозе заболевания, по которому застрахованное лицо состоит на диспансерном наблюдении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jc w:val="left"/>
              <w:rPr>
                <w:rFonts w:ascii="Times New Roman" w:hAnsi="Times New Roman"/>
                <w:color w:val="000000"/>
              </w:rPr>
            </w:pPr>
            <w:r w:rsidRPr="00D1785D">
              <w:rPr>
                <w:rFonts w:ascii="Times New Roman" w:hAnsi="Times New Roman"/>
                <w:color w:val="000000"/>
              </w:rPr>
              <w:t>Количество диспансерных осмотров в год.</w:t>
            </w:r>
          </w:p>
          <w:p w:rsidR="004953D6" w:rsidRPr="00D1785D" w:rsidRDefault="004953D6" w:rsidP="00542BC1">
            <w:pPr>
              <w:pStyle w:val="13"/>
              <w:jc w:val="left"/>
              <w:rPr>
                <w:rFonts w:ascii="Times New Roman" w:hAnsi="Times New Roman"/>
                <w:color w:val="000000"/>
              </w:rPr>
            </w:pPr>
            <w:r w:rsidRPr="00D1785D">
              <w:rPr>
                <w:rFonts w:ascii="Times New Roman" w:hAnsi="Times New Roman"/>
                <w:color w:val="000000"/>
              </w:rPr>
              <w:t xml:space="preserve">Обязательно для заполнения при </w:t>
            </w:r>
            <w:r w:rsidRPr="00D1785D">
              <w:rPr>
                <w:rFonts w:ascii="Times New Roman" w:hAnsi="Times New Roman"/>
                <w:kern w:val="0"/>
                <w:lang w:val="en-US"/>
              </w:rPr>
              <w:t>DISP</w:t>
            </w:r>
            <w:r w:rsidRPr="00D1785D">
              <w:rPr>
                <w:rFonts w:ascii="Times New Roman" w:hAnsi="Times New Roman"/>
                <w:kern w:val="0"/>
              </w:rPr>
              <w:t>_</w:t>
            </w:r>
            <w:r w:rsidRPr="00D1785D">
              <w:rPr>
                <w:rFonts w:ascii="Times New Roman" w:hAnsi="Times New Roman"/>
                <w:kern w:val="0"/>
                <w:lang w:val="en-US"/>
              </w:rPr>
              <w:t>TYP</w:t>
            </w:r>
            <w:r w:rsidRPr="00D1785D">
              <w:rPr>
                <w:rFonts w:ascii="Times New Roman" w:hAnsi="Times New Roman"/>
                <w:kern w:val="0"/>
              </w:rPr>
              <w:t>=3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53D6" w:rsidRPr="00D1785D" w:rsidRDefault="004953D6" w:rsidP="00542B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val="en-US" w:eastAsia="en-US"/>
              </w:rPr>
            </w:pPr>
            <w:r w:rsidRPr="00D1785D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en-US"/>
              </w:rPr>
              <w:t>MCODE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val="en-US" w:eastAsia="en-US"/>
              </w:rPr>
            </w:pPr>
            <w:r w:rsidRPr="00D1785D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en-US"/>
              </w:rPr>
              <w:t>T(14)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en-US"/>
              </w:rPr>
            </w:pPr>
            <w:r w:rsidRPr="00D1785D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en-US"/>
              </w:rPr>
              <w:t>Код медицинского работника, осуществляющего диспансерное наблюдение застрахованного лица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jc w:val="left"/>
              <w:rPr>
                <w:rFonts w:ascii="Times New Roman" w:hAnsi="Times New Roman"/>
                <w:color w:val="000000"/>
              </w:rPr>
            </w:pPr>
            <w:r w:rsidRPr="00D1785D">
              <w:rPr>
                <w:rFonts w:ascii="Times New Roman" w:hAnsi="Times New Roman"/>
                <w:color w:val="000000"/>
              </w:rPr>
              <w:t>СНИЛС медицинского работника в формате:</w:t>
            </w:r>
          </w:p>
          <w:p w:rsidR="004953D6" w:rsidRPr="00D1785D" w:rsidRDefault="004953D6" w:rsidP="00542BC1">
            <w:pPr>
              <w:pStyle w:val="13"/>
              <w:jc w:val="left"/>
              <w:rPr>
                <w:rFonts w:ascii="Times New Roman" w:hAnsi="Times New Roman"/>
                <w:color w:val="000000"/>
              </w:rPr>
            </w:pPr>
            <w:r w:rsidRPr="00D1785D">
              <w:rPr>
                <w:rFonts w:ascii="Times New Roman" w:hAnsi="Times New Roman"/>
                <w:color w:val="000000"/>
              </w:rPr>
              <w:t>ХХХ-ХХХ-ХХХ ХХ,</w:t>
            </w:r>
          </w:p>
          <w:p w:rsidR="004953D6" w:rsidRPr="00D1785D" w:rsidRDefault="004953D6" w:rsidP="00542BC1">
            <w:pPr>
              <w:pStyle w:val="13"/>
              <w:jc w:val="left"/>
              <w:rPr>
                <w:rFonts w:ascii="Times New Roman" w:hAnsi="Times New Roman"/>
                <w:color w:val="000000"/>
              </w:rPr>
            </w:pPr>
            <w:r w:rsidRPr="00D1785D">
              <w:rPr>
                <w:rFonts w:ascii="Times New Roman" w:hAnsi="Times New Roman"/>
                <w:color w:val="000000"/>
              </w:rPr>
              <w:t>где Х – любая цифра от 0 до 9.</w:t>
            </w:r>
          </w:p>
          <w:p w:rsidR="004953D6" w:rsidRPr="00D1785D" w:rsidRDefault="004953D6" w:rsidP="00542BC1">
            <w:pPr>
              <w:pStyle w:val="13"/>
              <w:jc w:val="left"/>
              <w:rPr>
                <w:rFonts w:ascii="Times New Roman" w:hAnsi="Times New Roman"/>
                <w:color w:val="000000"/>
              </w:rPr>
            </w:pPr>
            <w:r w:rsidRPr="00D1785D">
              <w:rPr>
                <w:rFonts w:ascii="Times New Roman" w:hAnsi="Times New Roman"/>
                <w:color w:val="000000"/>
              </w:rPr>
              <w:t xml:space="preserve">Обязательно для заполнения при </w:t>
            </w:r>
            <w:r w:rsidRPr="00D1785D">
              <w:rPr>
                <w:rFonts w:ascii="Times New Roman" w:hAnsi="Times New Roman"/>
                <w:kern w:val="0"/>
                <w:lang w:val="en-US"/>
              </w:rPr>
              <w:t>DISP</w:t>
            </w:r>
            <w:r w:rsidRPr="00D1785D">
              <w:rPr>
                <w:rFonts w:ascii="Times New Roman" w:hAnsi="Times New Roman"/>
                <w:kern w:val="0"/>
              </w:rPr>
              <w:t>_</w:t>
            </w:r>
            <w:r w:rsidRPr="00D1785D">
              <w:rPr>
                <w:rFonts w:ascii="Times New Roman" w:hAnsi="Times New Roman"/>
                <w:kern w:val="0"/>
                <w:lang w:val="en-US"/>
              </w:rPr>
              <w:t>TYP</w:t>
            </w:r>
            <w:r w:rsidRPr="00D1785D">
              <w:rPr>
                <w:rFonts w:ascii="Times New Roman" w:hAnsi="Times New Roman"/>
                <w:kern w:val="0"/>
              </w:rPr>
              <w:t>=3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53D6" w:rsidRPr="00D1785D" w:rsidRDefault="004953D6" w:rsidP="00542B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val="en-US" w:eastAsia="en-US"/>
              </w:rPr>
            </w:pPr>
            <w:r w:rsidRPr="00D1785D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en-US"/>
              </w:rPr>
              <w:t>DAT_PREV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val="en-US" w:eastAsia="en-US"/>
              </w:rPr>
            </w:pPr>
            <w:r w:rsidRPr="00D1785D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en-US"/>
              </w:rPr>
            </w:pPr>
            <w:r w:rsidRPr="00D1785D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en-US"/>
              </w:rPr>
              <w:t>Дата предыдущего диспансерного приёма (осмотра, консультации)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jc w:val="left"/>
              <w:rPr>
                <w:rFonts w:ascii="Times New Roman" w:hAnsi="Times New Roman"/>
                <w:color w:val="000000"/>
              </w:rPr>
            </w:pPr>
            <w:r w:rsidRPr="00D1785D">
              <w:rPr>
                <w:rFonts w:ascii="Times New Roman" w:hAnsi="Times New Roman"/>
                <w:color w:val="000000"/>
              </w:rPr>
              <w:t xml:space="preserve">Обязательно для заполнения при </w:t>
            </w:r>
            <w:r w:rsidRPr="00D1785D">
              <w:rPr>
                <w:rFonts w:ascii="Times New Roman" w:hAnsi="Times New Roman"/>
                <w:kern w:val="0"/>
                <w:lang w:val="en-US"/>
              </w:rPr>
              <w:t>DISP</w:t>
            </w:r>
            <w:r w:rsidRPr="00D1785D">
              <w:rPr>
                <w:rFonts w:ascii="Times New Roman" w:hAnsi="Times New Roman"/>
                <w:kern w:val="0"/>
              </w:rPr>
              <w:t>_</w:t>
            </w:r>
            <w:r w:rsidRPr="00D1785D">
              <w:rPr>
                <w:rFonts w:ascii="Times New Roman" w:hAnsi="Times New Roman"/>
                <w:kern w:val="0"/>
                <w:lang w:val="en-US"/>
              </w:rPr>
              <w:t>TYP</w:t>
            </w:r>
            <w:r w:rsidRPr="00D1785D">
              <w:rPr>
                <w:rFonts w:ascii="Times New Roman" w:hAnsi="Times New Roman"/>
                <w:kern w:val="0"/>
              </w:rPr>
              <w:t>=3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53D6" w:rsidRPr="00D1785D" w:rsidRDefault="004953D6" w:rsidP="00542B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val="en-US" w:eastAsia="en-US"/>
              </w:rPr>
            </w:pPr>
            <w:r w:rsidRPr="00D1785D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val="en-US" w:eastAsia="en-US"/>
              </w:rPr>
              <w:t>MDP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val="en-US" w:eastAsia="en-US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val="en-US" w:eastAsia="en-US"/>
              </w:rPr>
            </w:pPr>
            <w:r w:rsidRPr="00D1785D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val="en-US" w:eastAsia="en-US"/>
              </w:rPr>
              <w:t>N(1)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en-US"/>
              </w:rPr>
            </w:pPr>
            <w:r w:rsidRPr="00D1785D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en-US"/>
              </w:rPr>
              <w:t>Место проведения диспансерного приема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jc w:val="left"/>
              <w:rPr>
                <w:rFonts w:ascii="Times New Roman" w:hAnsi="Times New Roman"/>
                <w:color w:val="000000"/>
              </w:rPr>
            </w:pPr>
            <w:r w:rsidRPr="00D1785D">
              <w:rPr>
                <w:rFonts w:ascii="Times New Roman" w:hAnsi="Times New Roman"/>
                <w:color w:val="000000"/>
              </w:rPr>
              <w:t>0 – в МО</w:t>
            </w:r>
          </w:p>
          <w:p w:rsidR="004953D6" w:rsidRPr="00D1785D" w:rsidRDefault="004953D6" w:rsidP="00542BC1">
            <w:pPr>
              <w:pStyle w:val="13"/>
              <w:jc w:val="left"/>
              <w:rPr>
                <w:rFonts w:ascii="Times New Roman" w:hAnsi="Times New Roman"/>
                <w:color w:val="000000"/>
              </w:rPr>
            </w:pPr>
            <w:r w:rsidRPr="00D1785D">
              <w:rPr>
                <w:rFonts w:ascii="Times New Roman" w:hAnsi="Times New Roman"/>
                <w:color w:val="000000"/>
              </w:rPr>
              <w:t>1 – на дому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SMO</w:t>
            </w: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COD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О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</w:rPr>
              <w:t>T(5)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</w:rPr>
              <w:t>Реестровый номер СМО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DISP_TYP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N(1)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Вид профилактического мероприятия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34E5" w:rsidRPr="00D1785D" w:rsidRDefault="00E934E5" w:rsidP="00183F89">
            <w:pPr>
              <w:pStyle w:val="ad"/>
              <w:numPr>
                <w:ilvl w:val="0"/>
                <w:numId w:val="24"/>
              </w:numPr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– диспансерное наблюдение;</w:t>
            </w:r>
          </w:p>
          <w:p w:rsidR="00E934E5" w:rsidRPr="00D1785D" w:rsidRDefault="00E934E5" w:rsidP="00183F89">
            <w:pPr>
              <w:pStyle w:val="ad"/>
              <w:numPr>
                <w:ilvl w:val="0"/>
                <w:numId w:val="24"/>
              </w:numPr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– ежегодная диспансеризация;</w:t>
            </w:r>
          </w:p>
          <w:p w:rsidR="004953D6" w:rsidRPr="00D1785D" w:rsidRDefault="00E934E5" w:rsidP="00183F89">
            <w:pPr>
              <w:pStyle w:val="ad"/>
              <w:numPr>
                <w:ilvl w:val="0"/>
                <w:numId w:val="24"/>
              </w:numPr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 xml:space="preserve">– </w:t>
            </w:r>
            <w:proofErr w:type="spellStart"/>
            <w:r w:rsidRPr="00D1785D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профосмотр</w:t>
            </w:r>
            <w:proofErr w:type="spellEnd"/>
            <w:r w:rsidRPr="00D1785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взрослого населения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MES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N(2)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Месяц проведения мероприятий согласно плану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rPr>
                <w:rFonts w:ascii="Times New Roman" w:hAnsi="Times New Roman"/>
                <w:lang w:val="en-US"/>
              </w:rPr>
            </w:pPr>
            <w:r w:rsidRPr="00D1785D">
              <w:rPr>
                <w:rFonts w:ascii="Times New Roman" w:hAnsi="Times New Roman"/>
                <w:lang w:val="en-US"/>
              </w:rPr>
              <w:t>PROV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rPr>
                <w:rFonts w:ascii="Times New Roman" w:hAnsi="Times New Roman"/>
                <w:lang w:val="en-US" w:eastAsia="ru-RU"/>
              </w:rPr>
            </w:pPr>
            <w:r w:rsidRPr="00D1785D">
              <w:rPr>
                <w:rFonts w:ascii="Times New Roman" w:hAnsi="Times New Roman"/>
              </w:rPr>
              <w:t>У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rPr>
                <w:rFonts w:ascii="Times New Roman" w:hAnsi="Times New Roman"/>
                <w:lang w:val="en-US" w:eastAsia="ru-RU"/>
              </w:rPr>
            </w:pPr>
            <w:r w:rsidRPr="00D1785D">
              <w:rPr>
                <w:rFonts w:ascii="Times New Roman" w:hAnsi="Times New Roman"/>
              </w:rPr>
              <w:t>S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rPr>
                <w:rFonts w:ascii="Times New Roman" w:hAnsi="Times New Roman"/>
                <w:lang w:eastAsia="ru-RU"/>
              </w:rPr>
            </w:pPr>
            <w:r w:rsidRPr="00D1785D">
              <w:rPr>
                <w:rFonts w:ascii="Times New Roman" w:hAnsi="Times New Roman"/>
              </w:rPr>
              <w:t>Сведения о проверке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rPr>
                <w:rFonts w:ascii="Times New Roman" w:hAnsi="Times New Roman"/>
                <w:lang w:eastAsia="ru-RU"/>
              </w:rPr>
            </w:pPr>
            <w:r w:rsidRPr="00D1785D">
              <w:rPr>
                <w:rFonts w:ascii="Times New Roman" w:hAnsi="Times New Roman"/>
                <w:lang w:eastAsia="ru-RU"/>
              </w:rPr>
              <w:t>Заполняется в ТФОМС</w:t>
            </w:r>
          </w:p>
        </w:tc>
      </w:tr>
      <w:tr w:rsidR="004953D6" w:rsidRPr="00D1785D" w:rsidTr="00F91E5D">
        <w:tblPrEx>
          <w:tblW w:w="10420" w:type="dxa"/>
          <w:tblInd w:w="-106" w:type="dxa"/>
          <w:tblLayout w:type="fixed"/>
          <w:tblLook w:val="0000"/>
          <w:tblPrExChange w:id="348" w:author="Михаил" w:date="2020-05-27T09:14:00Z">
            <w:tblPrEx>
              <w:tblW w:w="10420" w:type="dxa"/>
              <w:tblInd w:w="-106" w:type="dxa"/>
              <w:tblLayout w:type="fixed"/>
              <w:tblLook w:val="0000"/>
            </w:tblPrEx>
          </w:tblPrExChange>
        </w:tblPrEx>
        <w:trPr>
          <w:trHeight w:val="335"/>
          <w:trPrChange w:id="349" w:author="Михаил" w:date="2020-05-27T09:14:00Z">
            <w:trPr>
              <w:gridBefore w:val="1"/>
            </w:trPr>
          </w:trPrChange>
        </w:trPr>
        <w:tc>
          <w:tcPr>
            <w:tcW w:w="1042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350" w:author="Михаил" w:date="2020-05-27T09:14:00Z">
              <w:tcPr>
                <w:tcW w:w="10420" w:type="dxa"/>
                <w:gridSpan w:val="12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 о проверке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PROV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ENP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У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T(16)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Единый номер полиса, подтверждающего факт страхования по ОМС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ENDR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У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N</w:t>
            </w: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(1)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Статус записи о застрахованном из</w:t>
            </w:r>
          </w:p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lastRenderedPageBreak/>
              <w:t>Регистра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0 – действующая запись,  </w:t>
            </w:r>
            <w:r w:rsidRPr="00D178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иначе  - полис закрыт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</w:rPr>
              <w:t>SMO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</w:rPr>
              <w:t>T(5)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</w:rPr>
              <w:t>Реестровый номер СМО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</w:rPr>
              <w:t>Справочник F002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13"/>
              <w:rPr>
                <w:rFonts w:ascii="Times New Roman" w:hAnsi="Times New Roman"/>
                <w:b/>
                <w:bCs/>
                <w:lang w:eastAsia="ru-RU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МО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У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T(6)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Реестровый номер МО, выбранной застрахованным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Справочник F003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COMENTZ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У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T(</w:t>
            </w: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1</w:t>
            </w: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50)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Служебное поле</w:t>
            </w:r>
          </w:p>
          <w:p w:rsidR="004953D6" w:rsidRPr="00D1785D" w:rsidRDefault="004953D6" w:rsidP="00542BC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542BC1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;626; - не найден</w:t>
            </w:r>
          </w:p>
          <w:p w:rsidR="004953D6" w:rsidRPr="00D1785D" w:rsidRDefault="004953D6" w:rsidP="00542BC1">
            <w:pPr>
              <w:pStyle w:val="ad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;690;- замена, если есть несоответствие фамилии, имени, отчества, даты рождения</w:t>
            </w:r>
          </w:p>
        </w:tc>
      </w:tr>
    </w:tbl>
    <w:p w:rsidR="00E934E5" w:rsidRPr="00D1785D" w:rsidRDefault="00E934E5" w:rsidP="00E934E5">
      <w:pPr>
        <w:pStyle w:val="a0"/>
        <w:rPr>
          <w:rFonts w:ascii="Times New Roman" w:hAnsi="Times New Roman"/>
          <w:sz w:val="24"/>
          <w:szCs w:val="24"/>
        </w:rPr>
      </w:pPr>
    </w:p>
    <w:p w:rsidR="00E934E5" w:rsidRPr="00D1785D" w:rsidRDefault="00E934E5" w:rsidP="00E9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85D">
        <w:rPr>
          <w:rFonts w:ascii="Times New Roman" w:hAnsi="Times New Roman" w:cs="Times New Roman"/>
          <w:color w:val="000000"/>
          <w:sz w:val="24"/>
          <w:szCs w:val="24"/>
        </w:rPr>
        <w:t>1. Списки присылаются не чаще 1 раза в месяц в виде ОДНОГО файла, включающего ВСЕ виды профилактических мероприятий (элемент DISP_TYP).</w:t>
      </w:r>
    </w:p>
    <w:p w:rsidR="00E934E5" w:rsidRPr="00D1785D" w:rsidRDefault="00E934E5" w:rsidP="00E9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85D">
        <w:rPr>
          <w:rFonts w:ascii="Times New Roman" w:hAnsi="Times New Roman" w:cs="Times New Roman"/>
          <w:color w:val="000000"/>
          <w:sz w:val="24"/>
          <w:szCs w:val="24"/>
        </w:rPr>
        <w:t>2. Списки не должны содержать сведений о застрахованных лицах с датами проведения проф.мероприятий, относящихся к предыдущим периодам (элемент MES).</w:t>
      </w:r>
    </w:p>
    <w:p w:rsidR="00E934E5" w:rsidRPr="00D1785D" w:rsidRDefault="00E934E5" w:rsidP="00E934E5">
      <w:pPr>
        <w:pStyle w:val="a0"/>
        <w:rPr>
          <w:rFonts w:ascii="Times New Roman" w:hAnsi="Times New Roman"/>
          <w:sz w:val="24"/>
          <w:szCs w:val="24"/>
        </w:rPr>
      </w:pPr>
    </w:p>
    <w:p w:rsidR="004953D6" w:rsidRPr="00D1785D" w:rsidRDefault="004953D6" w:rsidP="005A0202">
      <w:pPr>
        <w:rPr>
          <w:rFonts w:ascii="Times New Roman" w:hAnsi="Times New Roman" w:cs="Times New Roman"/>
          <w:sz w:val="24"/>
          <w:szCs w:val="24"/>
        </w:rPr>
      </w:pPr>
      <w:r w:rsidRPr="00D1785D">
        <w:rPr>
          <w:rFonts w:ascii="Times New Roman" w:hAnsi="Times New Roman" w:cs="Times New Roman"/>
          <w:sz w:val="24"/>
          <w:szCs w:val="24"/>
        </w:rPr>
        <w:br w:type="page"/>
      </w:r>
    </w:p>
    <w:p w:rsidR="004953D6" w:rsidRPr="00D1785D" w:rsidRDefault="004953D6" w:rsidP="005A0202">
      <w:pPr>
        <w:pStyle w:val="2"/>
        <w:spacing w:before="0" w:after="0" w:line="276" w:lineRule="auto"/>
        <w:rPr>
          <w:rFonts w:ascii="Times New Roman" w:hAnsi="Times New Roman"/>
          <w:b w:val="0"/>
          <w:bCs w:val="0"/>
          <w:sz w:val="24"/>
          <w:szCs w:val="24"/>
        </w:rPr>
      </w:pPr>
      <w:r w:rsidRPr="00D1785D">
        <w:rPr>
          <w:rFonts w:ascii="Times New Roman" w:hAnsi="Times New Roman"/>
          <w:sz w:val="24"/>
          <w:szCs w:val="24"/>
        </w:rPr>
        <w:lastRenderedPageBreak/>
        <w:t>А2. Формат файла о проведенном информировании застрахованных лиц</w:t>
      </w:r>
    </w:p>
    <w:p w:rsidR="004953D6" w:rsidRPr="00D1785D" w:rsidRDefault="004953D6" w:rsidP="005A02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953D6" w:rsidRPr="00D1785D" w:rsidRDefault="004953D6" w:rsidP="005A02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785D">
        <w:rPr>
          <w:rFonts w:ascii="Times New Roman" w:hAnsi="Times New Roman" w:cs="Times New Roman"/>
          <w:b/>
          <w:bCs/>
          <w:sz w:val="24"/>
          <w:szCs w:val="24"/>
        </w:rPr>
        <w:t>Файл формата XML с кодовой страницей Windows-1251</w:t>
      </w:r>
    </w:p>
    <w:p w:rsidR="004953D6" w:rsidRPr="00D1785D" w:rsidRDefault="004953D6" w:rsidP="005A02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953D6" w:rsidRPr="00D1785D" w:rsidRDefault="004953D6" w:rsidP="005A0202">
      <w:pPr>
        <w:spacing w:after="0"/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 w:cs="Times New Roman"/>
          <w:sz w:val="24"/>
          <w:szCs w:val="24"/>
        </w:rPr>
        <w:t xml:space="preserve">Имя файла -  </w:t>
      </w:r>
      <w:r w:rsidRPr="00D1785D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  <w:lang w:val="en-US"/>
        </w:rPr>
        <w:t>I</w:t>
      </w:r>
      <w:r w:rsidRPr="00D1785D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</w:rPr>
        <w:t>-</w:t>
      </w:r>
      <w:r w:rsidRPr="00D1785D">
        <w:rPr>
          <w:rFonts w:ascii="Times New Roman" w:hAnsi="Times New Roman" w:cs="Times New Roman"/>
          <w:b/>
          <w:bCs/>
          <w:sz w:val="24"/>
          <w:szCs w:val="24"/>
          <w:lang w:val="en-US"/>
        </w:rPr>
        <w:t>Ni</w:t>
      </w:r>
      <w:r w:rsidRPr="00D1785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1785D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</w:rPr>
        <w:t>ГГГГ-</w:t>
      </w:r>
      <w:r w:rsidRPr="00D1785D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  <w:lang w:val="en-US"/>
        </w:rPr>
        <w:t>MM</w:t>
      </w:r>
      <w:r w:rsidRPr="00D1785D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</w:rPr>
        <w:t>-</w:t>
      </w:r>
      <w:r w:rsidRPr="00D1785D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  <w:lang w:val="en-US"/>
        </w:rPr>
        <w:t>R</w:t>
      </w:r>
      <w:r w:rsidRPr="00D1785D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</w:rPr>
        <w:t>.</w:t>
      </w:r>
      <w:r w:rsidRPr="00D1785D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  <w:lang w:val="en-US"/>
        </w:rPr>
        <w:t>XML</w:t>
      </w:r>
      <w:r w:rsidRPr="00D1785D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</w:rPr>
        <w:t>,</w:t>
      </w:r>
    </w:p>
    <w:p w:rsidR="004953D6" w:rsidRPr="00D1785D" w:rsidRDefault="004953D6" w:rsidP="005A0202">
      <w:pPr>
        <w:pStyle w:val="12"/>
        <w:widowControl/>
        <w:numPr>
          <w:ilvl w:val="0"/>
          <w:numId w:val="5"/>
        </w:numPr>
        <w:autoSpaceDN/>
        <w:adjustRightInd/>
        <w:spacing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sz w:val="24"/>
          <w:szCs w:val="24"/>
        </w:rPr>
        <w:t>где</w:t>
      </w:r>
    </w:p>
    <w:p w:rsidR="004953D6" w:rsidRPr="00D1785D" w:rsidRDefault="004953D6" w:rsidP="005A0202">
      <w:pPr>
        <w:pStyle w:val="12"/>
        <w:widowControl/>
        <w:numPr>
          <w:ilvl w:val="0"/>
          <w:numId w:val="6"/>
        </w:numPr>
        <w:autoSpaceDN/>
        <w:adjustRightInd/>
        <w:spacing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b/>
          <w:bCs/>
          <w:sz w:val="24"/>
          <w:szCs w:val="24"/>
          <w:lang w:val="en-US"/>
        </w:rPr>
        <w:t>Ni</w:t>
      </w:r>
      <w:r w:rsidRPr="00D1785D">
        <w:rPr>
          <w:rFonts w:ascii="Times New Roman" w:hAnsi="Times New Roman"/>
          <w:sz w:val="24"/>
          <w:szCs w:val="24"/>
        </w:rPr>
        <w:t>– Номер и</w:t>
      </w:r>
      <w:r w:rsidRPr="00D1785D">
        <w:rPr>
          <w:rFonts w:ascii="Times New Roman" w:hAnsi="Times New Roman"/>
          <w:b/>
          <w:bCs/>
          <w:sz w:val="24"/>
          <w:szCs w:val="24"/>
        </w:rPr>
        <w:t>с</w:t>
      </w:r>
      <w:r w:rsidRPr="00D1785D">
        <w:rPr>
          <w:rFonts w:ascii="Times New Roman" w:hAnsi="Times New Roman"/>
          <w:sz w:val="24"/>
          <w:szCs w:val="24"/>
        </w:rPr>
        <w:t>точника :</w:t>
      </w:r>
    </w:p>
    <w:p w:rsidR="004953D6" w:rsidRPr="00D1785D" w:rsidRDefault="004953D6" w:rsidP="005A0202">
      <w:pPr>
        <w:pStyle w:val="12"/>
        <w:widowControl/>
        <w:autoSpaceDN/>
        <w:adjustRightInd/>
        <w:spacing w:line="276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sz w:val="24"/>
          <w:szCs w:val="24"/>
        </w:rPr>
        <w:t xml:space="preserve">Для СМО – реестровый номер СМО (SMOCOD из справочника </w:t>
      </w:r>
      <w:r w:rsidRPr="00D1785D">
        <w:rPr>
          <w:rFonts w:ascii="Times New Roman" w:hAnsi="Times New Roman"/>
          <w:b/>
          <w:bCs/>
          <w:sz w:val="24"/>
          <w:szCs w:val="24"/>
        </w:rPr>
        <w:t>F002</w:t>
      </w:r>
      <w:r w:rsidRPr="00D1785D">
        <w:rPr>
          <w:rFonts w:ascii="Times New Roman" w:hAnsi="Times New Roman"/>
          <w:sz w:val="24"/>
          <w:szCs w:val="24"/>
        </w:rPr>
        <w:t>:</w:t>
      </w:r>
    </w:p>
    <w:p w:rsidR="004953D6" w:rsidRPr="00D1785D" w:rsidDel="00F91E5D" w:rsidRDefault="004953D6" w:rsidP="005A0202">
      <w:pPr>
        <w:spacing w:after="0"/>
        <w:ind w:left="708" w:firstLine="708"/>
        <w:rPr>
          <w:del w:id="351" w:author="Михаил" w:date="2020-05-27T09:15:00Z"/>
          <w:rFonts w:ascii="Times New Roman" w:hAnsi="Times New Roman" w:cs="Times New Roman"/>
          <w:sz w:val="24"/>
          <w:szCs w:val="24"/>
        </w:rPr>
      </w:pPr>
      <w:r w:rsidRPr="00D1785D">
        <w:rPr>
          <w:rFonts w:ascii="Times New Roman" w:hAnsi="Times New Roman" w:cs="Times New Roman"/>
          <w:b/>
          <w:bCs/>
          <w:sz w:val="24"/>
          <w:szCs w:val="24"/>
        </w:rPr>
        <w:t>35003</w:t>
      </w:r>
      <w:r w:rsidRPr="00D1785D">
        <w:rPr>
          <w:rFonts w:ascii="Times New Roman" w:hAnsi="Times New Roman" w:cs="Times New Roman"/>
          <w:sz w:val="24"/>
          <w:szCs w:val="24"/>
        </w:rPr>
        <w:t>- «СОГАЗ-МЕД»)</w:t>
      </w:r>
    </w:p>
    <w:p w:rsidR="004953D6" w:rsidRPr="00D1785D" w:rsidRDefault="004953D6" w:rsidP="005A0202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4953D6" w:rsidRPr="00D1785D" w:rsidRDefault="004953D6" w:rsidP="005A0202">
      <w:pPr>
        <w:pStyle w:val="12"/>
        <w:widowControl/>
        <w:autoSpaceDN/>
        <w:adjustRightInd/>
        <w:spacing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sz w:val="24"/>
          <w:szCs w:val="24"/>
        </w:rPr>
        <w:t xml:space="preserve">            –  </w:t>
      </w:r>
      <w:r w:rsidRPr="00D1785D">
        <w:rPr>
          <w:rFonts w:ascii="Times New Roman" w:hAnsi="Times New Roman"/>
          <w:b/>
          <w:bCs/>
          <w:sz w:val="24"/>
          <w:szCs w:val="24"/>
        </w:rPr>
        <w:t>ГГГГ</w:t>
      </w:r>
      <w:r w:rsidRPr="00D1785D">
        <w:rPr>
          <w:rFonts w:ascii="Times New Roman" w:hAnsi="Times New Roman"/>
          <w:sz w:val="24"/>
          <w:szCs w:val="24"/>
        </w:rPr>
        <w:t xml:space="preserve"> – отчетный год,</w:t>
      </w:r>
    </w:p>
    <w:p w:rsidR="004953D6" w:rsidRPr="00D1785D" w:rsidRDefault="004953D6" w:rsidP="005A0202">
      <w:pPr>
        <w:pStyle w:val="12"/>
        <w:widowControl/>
        <w:autoSpaceDN/>
        <w:adjustRightInd/>
        <w:spacing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sz w:val="24"/>
          <w:szCs w:val="24"/>
        </w:rPr>
        <w:t xml:space="preserve">            –  </w:t>
      </w:r>
      <w:r w:rsidRPr="00D1785D">
        <w:rPr>
          <w:rFonts w:ascii="Times New Roman" w:hAnsi="Times New Roman"/>
          <w:b/>
          <w:bCs/>
          <w:color w:val="212121"/>
          <w:spacing w:val="3"/>
          <w:sz w:val="24"/>
          <w:szCs w:val="24"/>
          <w:lang w:val="en-US"/>
        </w:rPr>
        <w:t>MM</w:t>
      </w:r>
      <w:r w:rsidRPr="00D1785D">
        <w:rPr>
          <w:rFonts w:ascii="Times New Roman" w:hAnsi="Times New Roman"/>
          <w:b/>
          <w:bCs/>
          <w:color w:val="212121"/>
          <w:spacing w:val="3"/>
          <w:sz w:val="24"/>
          <w:szCs w:val="24"/>
        </w:rPr>
        <w:t xml:space="preserve"> – </w:t>
      </w:r>
      <w:r w:rsidRPr="00D1785D">
        <w:rPr>
          <w:rFonts w:ascii="Times New Roman" w:hAnsi="Times New Roman"/>
          <w:sz w:val="24"/>
          <w:szCs w:val="24"/>
        </w:rPr>
        <w:t>отчетный месяц,</w:t>
      </w:r>
    </w:p>
    <w:p w:rsidR="004953D6" w:rsidRPr="00D1785D" w:rsidRDefault="004953D6" w:rsidP="005A0202">
      <w:pPr>
        <w:pStyle w:val="12"/>
        <w:widowControl/>
        <w:autoSpaceDN/>
        <w:adjustRightInd/>
        <w:spacing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sz w:val="24"/>
          <w:szCs w:val="24"/>
        </w:rPr>
        <w:t xml:space="preserve">            –  </w:t>
      </w:r>
      <w:r w:rsidRPr="00D1785D">
        <w:rPr>
          <w:rFonts w:ascii="Times New Roman" w:hAnsi="Times New Roman"/>
          <w:b/>
          <w:bCs/>
          <w:color w:val="212121"/>
          <w:spacing w:val="3"/>
          <w:sz w:val="24"/>
          <w:szCs w:val="24"/>
          <w:lang w:val="en-US"/>
        </w:rPr>
        <w:t>R</w:t>
      </w:r>
      <w:r w:rsidRPr="00D1785D">
        <w:rPr>
          <w:rFonts w:ascii="Times New Roman" w:hAnsi="Times New Roman"/>
          <w:b/>
          <w:bCs/>
          <w:color w:val="212121"/>
          <w:spacing w:val="3"/>
          <w:sz w:val="24"/>
          <w:szCs w:val="24"/>
        </w:rPr>
        <w:t xml:space="preserve"> – </w:t>
      </w:r>
      <w:r w:rsidRPr="00D1785D">
        <w:rPr>
          <w:rFonts w:ascii="Times New Roman" w:hAnsi="Times New Roman"/>
          <w:sz w:val="24"/>
          <w:szCs w:val="24"/>
        </w:rPr>
        <w:t>номер пакета за месяц.</w:t>
      </w:r>
    </w:p>
    <w:p w:rsidR="004953D6" w:rsidRPr="00D1785D" w:rsidRDefault="004953D6" w:rsidP="005A02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953D6" w:rsidRPr="00D1785D" w:rsidRDefault="004953D6" w:rsidP="005A020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785D"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Pr="00D1785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D1785D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</w:rPr>
        <w:t>-</w:t>
      </w:r>
      <w:r w:rsidRPr="00D1785D">
        <w:rPr>
          <w:rFonts w:ascii="Times New Roman" w:hAnsi="Times New Roman" w:cs="Times New Roman"/>
          <w:b/>
          <w:bCs/>
          <w:sz w:val="24"/>
          <w:szCs w:val="24"/>
        </w:rPr>
        <w:t>35003-</w:t>
      </w:r>
      <w:r w:rsidRPr="00D1785D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D1785D">
        <w:rPr>
          <w:rFonts w:ascii="Times New Roman" w:hAnsi="Times New Roman" w:cs="Times New Roman"/>
          <w:b/>
          <w:bCs/>
          <w:sz w:val="24"/>
          <w:szCs w:val="24"/>
        </w:rPr>
        <w:t>-2017</w:t>
      </w:r>
      <w:r w:rsidRPr="00D1785D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</w:rPr>
        <w:t>-04-1.</w:t>
      </w:r>
      <w:r w:rsidRPr="00D1785D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  <w:lang w:val="en-US"/>
        </w:rPr>
        <w:t>XML</w:t>
      </w:r>
      <w:r w:rsidRPr="00D1785D">
        <w:rPr>
          <w:rFonts w:ascii="Times New Roman" w:hAnsi="Times New Roman" w:cs="Times New Roman"/>
          <w:sz w:val="24"/>
          <w:szCs w:val="24"/>
        </w:rPr>
        <w:t>– файл от СМО «СОГАЗ-МЕД» о проведенном информировании</w:t>
      </w:r>
      <w:r w:rsidRPr="00D1785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953D6" w:rsidRPr="00D1785D" w:rsidRDefault="004953D6" w:rsidP="005A0202">
      <w:pPr>
        <w:pStyle w:val="ac"/>
        <w:spacing w:before="0" w:line="276" w:lineRule="auto"/>
        <w:ind w:firstLine="708"/>
        <w:rPr>
          <w:rFonts w:ascii="Times New Roman" w:hAnsi="Times New Roman"/>
          <w:sz w:val="24"/>
          <w:szCs w:val="24"/>
        </w:rPr>
      </w:pPr>
    </w:p>
    <w:p w:rsidR="004953D6" w:rsidRPr="00D1785D" w:rsidRDefault="004953D6" w:rsidP="005A0202">
      <w:pPr>
        <w:pStyle w:val="ac"/>
        <w:spacing w:before="0" w:line="276" w:lineRule="auto"/>
        <w:ind w:firstLine="708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sz w:val="24"/>
          <w:szCs w:val="24"/>
        </w:rPr>
        <w:t>Структура файла о проведенном информировании</w:t>
      </w:r>
    </w:p>
    <w:p w:rsidR="004953D6" w:rsidRPr="00D1785D" w:rsidRDefault="004953D6" w:rsidP="005A0202">
      <w:pPr>
        <w:pStyle w:val="ac"/>
        <w:spacing w:before="0"/>
        <w:ind w:firstLine="708"/>
        <w:rPr>
          <w:rFonts w:ascii="Times New Roman" w:hAnsi="Times New Roman"/>
          <w:b w:val="0"/>
          <w:bCs w:val="0"/>
          <w:sz w:val="24"/>
          <w:szCs w:val="24"/>
        </w:rPr>
      </w:pPr>
    </w:p>
    <w:tbl>
      <w:tblPr>
        <w:tblW w:w="10420" w:type="dxa"/>
        <w:tblInd w:w="-106" w:type="dxa"/>
        <w:tblLayout w:type="fixed"/>
        <w:tblLook w:val="0000"/>
      </w:tblPr>
      <w:tblGrid>
        <w:gridCol w:w="1260"/>
        <w:gridCol w:w="1491"/>
        <w:gridCol w:w="644"/>
        <w:gridCol w:w="1040"/>
        <w:gridCol w:w="2765"/>
        <w:gridCol w:w="3220"/>
      </w:tblGrid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4953D6" w:rsidRPr="00D1785D" w:rsidRDefault="004953D6" w:rsidP="00BF56B4">
            <w:pPr>
              <w:pStyle w:val="af0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Код элемента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4953D6" w:rsidRPr="00D1785D" w:rsidRDefault="004953D6" w:rsidP="00BF56B4">
            <w:pPr>
              <w:pStyle w:val="af0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Содержание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4953D6" w:rsidRPr="00D1785D" w:rsidRDefault="004953D6" w:rsidP="00BF56B4">
            <w:pPr>
              <w:pStyle w:val="af0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Тип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4953D6" w:rsidRPr="00D1785D" w:rsidRDefault="004953D6" w:rsidP="00BF56B4">
            <w:pPr>
              <w:pStyle w:val="af0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Формат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4953D6" w:rsidRPr="00D1785D" w:rsidRDefault="004953D6" w:rsidP="00BF56B4">
            <w:pPr>
              <w:pStyle w:val="af0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Наименование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4953D6" w:rsidRPr="00D1785D" w:rsidRDefault="004953D6" w:rsidP="00BF56B4">
            <w:pPr>
              <w:pStyle w:val="af0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Дополнительная информация</w:t>
            </w:r>
          </w:p>
        </w:tc>
      </w:tr>
    </w:tbl>
    <w:p w:rsidR="004953D6" w:rsidRPr="00D1785D" w:rsidRDefault="004953D6" w:rsidP="005A0202">
      <w:pPr>
        <w:pStyle w:val="af"/>
        <w:spacing w:line="240" w:lineRule="auto"/>
        <w:rPr>
          <w:rFonts w:ascii="Times New Roman" w:hAnsi="Times New Roman"/>
          <w:sz w:val="24"/>
          <w:szCs w:val="24"/>
        </w:rPr>
      </w:pPr>
    </w:p>
    <w:tbl>
      <w:tblPr>
        <w:tblW w:w="10420" w:type="dxa"/>
        <w:tblInd w:w="-106" w:type="dxa"/>
        <w:tblLayout w:type="fixed"/>
        <w:tblLook w:val="0000"/>
      </w:tblPr>
      <w:tblGrid>
        <w:gridCol w:w="1260"/>
        <w:gridCol w:w="1491"/>
        <w:gridCol w:w="644"/>
        <w:gridCol w:w="1040"/>
        <w:gridCol w:w="2765"/>
        <w:gridCol w:w="3220"/>
      </w:tblGrid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953D6" w:rsidRPr="00D1785D" w:rsidRDefault="004953D6" w:rsidP="00BF56B4">
            <w:pPr>
              <w:pStyle w:val="ad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953D6" w:rsidRPr="00D1785D" w:rsidRDefault="004953D6" w:rsidP="00BF56B4">
            <w:pPr>
              <w:pStyle w:val="ad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2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953D6" w:rsidRPr="00D1785D" w:rsidRDefault="004953D6" w:rsidP="00BF56B4">
            <w:pPr>
              <w:pStyle w:val="ad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3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953D6" w:rsidRPr="00D1785D" w:rsidRDefault="004953D6" w:rsidP="00BF56B4">
            <w:pPr>
              <w:pStyle w:val="ad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4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953D6" w:rsidRPr="00D1785D" w:rsidRDefault="004953D6" w:rsidP="00BF56B4">
            <w:pPr>
              <w:pStyle w:val="ad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5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6</w:t>
            </w:r>
          </w:p>
        </w:tc>
      </w:tr>
      <w:tr w:rsidR="004953D6" w:rsidRPr="00D1785D" w:rsidTr="0093459F">
        <w:tc>
          <w:tcPr>
            <w:tcW w:w="1042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Корневой элемент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kern w:val="0"/>
                <w:sz w:val="24"/>
                <w:szCs w:val="24"/>
              </w:rPr>
              <w:t>ZL_LIST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kern w:val="0"/>
                <w:sz w:val="24"/>
                <w:szCs w:val="24"/>
              </w:rPr>
              <w:t>ZGLV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S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Заголовок файла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Информация о передаваемом файле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kern w:val="0"/>
                <w:sz w:val="24"/>
                <w:szCs w:val="24"/>
              </w:rPr>
              <w:t>Z</w:t>
            </w:r>
            <w:r w:rsidRPr="00D1785D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AP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OМ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S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Список проинформированных лиц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Список проинформированных лиц</w:t>
            </w:r>
          </w:p>
        </w:tc>
      </w:tr>
      <w:tr w:rsidR="004953D6" w:rsidRPr="00D1785D" w:rsidTr="0093459F">
        <w:tc>
          <w:tcPr>
            <w:tcW w:w="1042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 w:rsidR="004953D6" w:rsidRPr="00D1785D" w:rsidTr="0093459F">
        <w:tc>
          <w:tcPr>
            <w:tcW w:w="1042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kern w:val="0"/>
                <w:sz w:val="24"/>
                <w:szCs w:val="24"/>
              </w:rPr>
              <w:t>Заголовок файла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kern w:val="0"/>
                <w:sz w:val="24"/>
                <w:szCs w:val="24"/>
              </w:rPr>
              <w:t>ZGLV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FILENAME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T(30)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Имя файла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DATA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D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Дата формирования файла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ГГГГ-ММ-ДД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SMO</w:t>
            </w: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COD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T(5)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13"/>
              <w:spacing w:before="0" w:after="0"/>
              <w:rPr>
                <w:rFonts w:ascii="Times New Roman" w:hAnsi="Times New Roman"/>
                <w:lang w:eastAsia="ru-RU"/>
              </w:rPr>
            </w:pPr>
            <w:r w:rsidRPr="00D1785D">
              <w:rPr>
                <w:rFonts w:ascii="Times New Roman" w:hAnsi="Times New Roman"/>
                <w:lang w:eastAsia="ru-RU"/>
              </w:rPr>
              <w:t>Реестровый номер СМО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13"/>
              <w:spacing w:before="0" w:after="0"/>
              <w:jc w:val="left"/>
              <w:rPr>
                <w:rFonts w:ascii="Times New Roman" w:hAnsi="Times New Roman"/>
                <w:lang w:val="en-US" w:eastAsia="ru-RU"/>
              </w:rPr>
            </w:pPr>
            <w:r w:rsidRPr="00D1785D">
              <w:rPr>
                <w:rFonts w:ascii="Times New Roman" w:hAnsi="Times New Roman"/>
                <w:lang w:eastAsia="ru-RU"/>
              </w:rPr>
              <w:t xml:space="preserve">Справочник </w:t>
            </w:r>
            <w:r w:rsidRPr="00D1785D">
              <w:rPr>
                <w:rFonts w:ascii="Times New Roman" w:hAnsi="Times New Roman"/>
                <w:lang w:val="en-US" w:eastAsia="ru-RU"/>
              </w:rPr>
              <w:t>F</w:t>
            </w:r>
            <w:r w:rsidRPr="00D1785D">
              <w:rPr>
                <w:rFonts w:ascii="Times New Roman" w:hAnsi="Times New Roman"/>
                <w:lang w:eastAsia="ru-RU"/>
              </w:rPr>
              <w:t>00</w:t>
            </w:r>
            <w:r w:rsidRPr="00D1785D">
              <w:rPr>
                <w:rFonts w:ascii="Times New Roman" w:hAnsi="Times New Roman"/>
                <w:lang w:val="en-US" w:eastAsia="ru-RU"/>
              </w:rPr>
              <w:t>2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YEAR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N(4)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Отчетный год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MM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N(</w:t>
            </w: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2</w:t>
            </w: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Отчетный месяц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R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N(2)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Номер пакета за день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 w:rsidR="004953D6" w:rsidRPr="00D1785D" w:rsidTr="0093459F">
        <w:tc>
          <w:tcPr>
            <w:tcW w:w="1042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 w:rsidR="004953D6" w:rsidRPr="00D1785D" w:rsidTr="0093459F">
        <w:tc>
          <w:tcPr>
            <w:tcW w:w="1042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kern w:val="0"/>
                <w:sz w:val="24"/>
                <w:szCs w:val="24"/>
              </w:rPr>
              <w:t>Сведения об информировании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kern w:val="0"/>
                <w:sz w:val="24"/>
                <w:szCs w:val="24"/>
              </w:rPr>
              <w:t>Z</w:t>
            </w:r>
            <w:r w:rsidRPr="00D1785D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AP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N_ZAP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N</w:t>
            </w: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(</w:t>
            </w: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8</w:t>
            </w: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</w:rPr>
              <w:t>Номер позиции записи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</w:rPr>
              <w:t>Уникальная запись в пределах файла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ENP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T(16)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Единый номер полиса, подтверждающего факт страхования по ОМС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DAT_</w:t>
            </w: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INFO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D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Дата информирования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 формате ГГГГ-ММ-ДД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DISP_TYP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N(1)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 xml:space="preserve">Вид профилактического мероприятия 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34E5" w:rsidRPr="00D1785D" w:rsidRDefault="00E934E5" w:rsidP="00E934E5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3 – диспансерное наблюдение;</w:t>
            </w:r>
          </w:p>
          <w:p w:rsidR="00E934E5" w:rsidRPr="00D1785D" w:rsidRDefault="00E934E5" w:rsidP="00E934E5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4 – ежегодная диспансеризация;</w:t>
            </w:r>
          </w:p>
          <w:p w:rsidR="004953D6" w:rsidRPr="00D1785D" w:rsidRDefault="00E934E5" w:rsidP="00E934E5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lastRenderedPageBreak/>
              <w:t xml:space="preserve">5 – </w:t>
            </w:r>
            <w:proofErr w:type="spellStart"/>
            <w:r w:rsidRPr="00D1785D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профосмотр</w:t>
            </w:r>
            <w:proofErr w:type="spellEnd"/>
            <w:r w:rsidRPr="00D1785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взрослого населения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</w:rPr>
              <w:t>ETAP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</w:rPr>
              <w:t>N(1)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</w:rPr>
              <w:t xml:space="preserve">Этап диспансеризации 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</w:rPr>
              <w:t>1 – первый этап;</w:t>
            </w:r>
          </w:p>
          <w:p w:rsidR="004953D6" w:rsidRPr="00D1785D" w:rsidRDefault="004953D6" w:rsidP="00BF56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</w:rPr>
              <w:t>2 – второй этап.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13"/>
              <w:spacing w:before="0" w:after="0"/>
              <w:rPr>
                <w:rFonts w:ascii="Times New Roman" w:hAnsi="Times New Roman"/>
                <w:b/>
                <w:bCs/>
                <w:lang w:eastAsia="ru-RU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INFO_TYP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</w:rPr>
              <w:t>N(1)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Вид информирования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1 – первичное;</w:t>
            </w:r>
          </w:p>
          <w:p w:rsidR="004953D6" w:rsidRPr="00D1785D" w:rsidRDefault="004953D6" w:rsidP="00BF56B4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2 – повторное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SPOSOB_INFO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sz w:val="24"/>
                <w:szCs w:val="24"/>
              </w:rPr>
              <w:t>N(1)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Способ информирования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– Информирование путем отправки электронного письма;</w:t>
            </w:r>
          </w:p>
          <w:p w:rsidR="004953D6" w:rsidRPr="00D1785D" w:rsidRDefault="004953D6" w:rsidP="00BF56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– Информирование путем отправки сообщений в </w:t>
            </w:r>
            <w:proofErr w:type="spellStart"/>
            <w:r w:rsidRPr="00D178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мессенджерах</w:t>
            </w:r>
            <w:proofErr w:type="spellEnd"/>
            <w:r w:rsidRPr="00D178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4953D6" w:rsidRPr="00D1785D" w:rsidRDefault="004953D6" w:rsidP="00BF56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 – Информирование путем отправки </w:t>
            </w:r>
            <w:proofErr w:type="spellStart"/>
            <w:r w:rsidRPr="00D178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смс-сообщений</w:t>
            </w:r>
            <w:proofErr w:type="spellEnd"/>
            <w:r w:rsidRPr="00D178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4953D6" w:rsidRPr="00D1785D" w:rsidRDefault="004953D6" w:rsidP="00BF56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 – Информирование путем совершения звонка на мобильный/стационарный телефон;</w:t>
            </w:r>
          </w:p>
          <w:p w:rsidR="004953D6" w:rsidRPr="00D1785D" w:rsidRDefault="004953D6" w:rsidP="00BF5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– Информирование путем отправки письма с использованием услуг Почты России по </w:t>
            </w:r>
            <w:proofErr w:type="spellStart"/>
            <w:r w:rsidRPr="00D178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мейлированию</w:t>
            </w:r>
            <w:proofErr w:type="spellEnd"/>
            <w:r w:rsidRPr="00D178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4953D6" w:rsidRPr="00D1785D" w:rsidRDefault="004953D6" w:rsidP="00BF5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6 - Иные способы индивидуального информирования;</w:t>
            </w:r>
          </w:p>
          <w:p w:rsidR="004953D6" w:rsidRPr="00D1785D" w:rsidRDefault="004953D6" w:rsidP="00BF56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7 - Адресный обход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У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N</w:t>
            </w: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(</w:t>
            </w: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30</w:t>
            </w: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Номер телефона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Заполняется при информировании по телефону</w:t>
            </w:r>
          </w:p>
        </w:tc>
      </w:tr>
      <w:tr w:rsidR="004953D6" w:rsidRPr="00D1785D" w:rsidTr="0093459F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COMENTZ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У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T(</w:t>
            </w: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1</w:t>
            </w: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50)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Служебное поле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3D6" w:rsidRPr="00D1785D" w:rsidRDefault="004953D6" w:rsidP="00BF56B4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</w:tr>
    </w:tbl>
    <w:p w:rsidR="00DF4767" w:rsidRPr="00D1785D" w:rsidRDefault="00DF4767" w:rsidP="005A0202">
      <w:pPr>
        <w:pStyle w:val="2"/>
        <w:spacing w:before="0" w:after="0"/>
        <w:ind w:left="5040"/>
        <w:jc w:val="right"/>
        <w:rPr>
          <w:rFonts w:ascii="Times New Roman" w:hAnsi="Times New Roman"/>
          <w:sz w:val="24"/>
          <w:szCs w:val="24"/>
        </w:rPr>
      </w:pPr>
    </w:p>
    <w:p w:rsidR="00DF4767" w:rsidRPr="00D1785D" w:rsidRDefault="00DF4767" w:rsidP="00DF4767">
      <w:pPr>
        <w:pStyle w:val="a0"/>
        <w:rPr>
          <w:sz w:val="24"/>
          <w:szCs w:val="24"/>
        </w:rPr>
      </w:pPr>
      <w:r w:rsidRPr="00D1785D">
        <w:rPr>
          <w:sz w:val="24"/>
          <w:szCs w:val="24"/>
        </w:rPr>
        <w:br w:type="page"/>
      </w:r>
    </w:p>
    <w:p w:rsidR="00DF4767" w:rsidRPr="00584612" w:rsidRDefault="006463AA" w:rsidP="00DF4767">
      <w:pPr>
        <w:pStyle w:val="2"/>
        <w:spacing w:before="0" w:after="0"/>
        <w:ind w:left="5040"/>
        <w:jc w:val="right"/>
        <w:rPr>
          <w:rFonts w:ascii="Times New Roman" w:hAnsi="Times New Roman"/>
          <w:sz w:val="24"/>
          <w:szCs w:val="24"/>
          <w:rPrChange w:id="352" w:author="Михаил" w:date="2020-05-21T10:12:00Z">
            <w:rPr>
              <w:rFonts w:ascii="Times New Roman" w:hAnsi="Times New Roman"/>
              <w:sz w:val="24"/>
              <w:szCs w:val="24"/>
              <w:highlight w:val="yellow"/>
            </w:rPr>
          </w:rPrChange>
        </w:rPr>
      </w:pPr>
      <w:r w:rsidRPr="006463AA">
        <w:rPr>
          <w:rFonts w:ascii="Times New Roman" w:hAnsi="Times New Roman"/>
          <w:b w:val="0"/>
          <w:bCs w:val="0"/>
          <w:sz w:val="24"/>
          <w:szCs w:val="24"/>
          <w:rPrChange w:id="353" w:author="Михаил" w:date="2020-05-21T10:12:00Z">
            <w:rPr>
              <w:rFonts w:ascii="Times New Roman" w:hAnsi="Times New Roman" w:cs="Calibri"/>
              <w:b w:val="0"/>
              <w:bCs w:val="0"/>
              <w:sz w:val="24"/>
              <w:szCs w:val="24"/>
              <w:highlight w:val="yellow"/>
            </w:rPr>
          </w:rPrChange>
        </w:rPr>
        <w:lastRenderedPageBreak/>
        <w:t>Приложение Б</w:t>
      </w:r>
    </w:p>
    <w:p w:rsidR="00000000" w:rsidRDefault="006463AA">
      <w:pPr>
        <w:pStyle w:val="2"/>
        <w:spacing w:before="0" w:after="0"/>
        <w:ind w:left="5040"/>
        <w:jc w:val="right"/>
        <w:rPr>
          <w:rFonts w:ascii="Times New Roman" w:hAnsi="Times New Roman"/>
          <w:sz w:val="24"/>
          <w:szCs w:val="24"/>
        </w:rPr>
        <w:pPrChange w:id="354" w:author="Михаил" w:date="2020-05-21T10:12:00Z">
          <w:pPr>
            <w:pStyle w:val="2"/>
            <w:spacing w:before="0" w:after="0"/>
            <w:ind w:left="5040"/>
            <w:jc w:val="both"/>
          </w:pPr>
        </w:pPrChange>
      </w:pPr>
      <w:r w:rsidRPr="006463AA">
        <w:rPr>
          <w:rFonts w:ascii="Times New Roman" w:hAnsi="Times New Roman"/>
          <w:b w:val="0"/>
          <w:bCs w:val="0"/>
          <w:sz w:val="24"/>
          <w:szCs w:val="24"/>
          <w:rPrChange w:id="355" w:author="Михаил" w:date="2020-05-21T10:12:00Z">
            <w:rPr>
              <w:rFonts w:ascii="Times New Roman" w:hAnsi="Times New Roman"/>
              <w:b w:val="0"/>
              <w:bCs w:val="0"/>
              <w:sz w:val="24"/>
              <w:szCs w:val="24"/>
              <w:highlight w:val="yellow"/>
            </w:rPr>
          </w:rPrChange>
        </w:rPr>
        <w:t>к Регламенту</w:t>
      </w:r>
      <w:del w:id="356" w:author="Михаил" w:date="2020-05-21T10:32:00Z">
        <w:r w:rsidRPr="006463AA">
          <w:rPr>
            <w:rFonts w:ascii="Times New Roman" w:hAnsi="Times New Roman"/>
            <w:b w:val="0"/>
            <w:bCs w:val="0"/>
            <w:sz w:val="24"/>
            <w:szCs w:val="24"/>
            <w:rPrChange w:id="357" w:author="Михаил" w:date="2020-05-21T10:12:00Z"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yellow"/>
              </w:rPr>
            </w:rPrChange>
          </w:rPr>
          <w:delText xml:space="preserve"> </w:delText>
        </w:r>
      </w:del>
      <w:del w:id="358" w:author="Михаил" w:date="2020-05-21T10:12:00Z">
        <w:r w:rsidR="00DF4767" w:rsidRPr="00D1785D" w:rsidDel="00584612">
          <w:rPr>
            <w:rFonts w:ascii="Times New Roman" w:hAnsi="Times New Roman"/>
            <w:b w:val="0"/>
            <w:bCs w:val="0"/>
            <w:sz w:val="24"/>
            <w:szCs w:val="24"/>
            <w:highlight w:val="yellow"/>
          </w:rPr>
          <w:delText>взаимодействия участников системы обязательного медицинского страхования при информационном сопровождении застрахованных лиц на этапе организации и проведения профилактических мероприятий, осуществления диспансерного наблюдения и при расчетах за медицинскую помощь на территории Вологодской области</w:delText>
        </w:r>
      </w:del>
    </w:p>
    <w:p w:rsidR="00DF4767" w:rsidRPr="00D1785D" w:rsidRDefault="00DF4767" w:rsidP="00DF4767">
      <w:pPr>
        <w:pStyle w:val="a0"/>
        <w:rPr>
          <w:rFonts w:ascii="Times New Roman" w:hAnsi="Times New Roman"/>
          <w:sz w:val="24"/>
          <w:szCs w:val="24"/>
        </w:rPr>
      </w:pPr>
    </w:p>
    <w:p w:rsidR="00DF4767" w:rsidRPr="00D1785D" w:rsidRDefault="00DF4767" w:rsidP="00DF4767">
      <w:pPr>
        <w:pStyle w:val="a0"/>
        <w:rPr>
          <w:rFonts w:ascii="Times New Roman" w:hAnsi="Times New Roman"/>
          <w:sz w:val="24"/>
          <w:szCs w:val="24"/>
        </w:rPr>
      </w:pPr>
    </w:p>
    <w:p w:rsidR="00DF4767" w:rsidRPr="00D1785D" w:rsidRDefault="00DF4767" w:rsidP="00DF4767">
      <w:pPr>
        <w:pStyle w:val="2"/>
        <w:spacing w:before="0" w:after="0"/>
        <w:rPr>
          <w:rFonts w:ascii="Times New Roman" w:hAnsi="Times New Roman"/>
          <w:b w:val="0"/>
          <w:bCs w:val="0"/>
          <w:sz w:val="24"/>
          <w:szCs w:val="24"/>
        </w:rPr>
      </w:pPr>
      <w:r w:rsidRPr="00D1785D">
        <w:rPr>
          <w:rFonts w:ascii="Times New Roman" w:hAnsi="Times New Roman"/>
          <w:sz w:val="24"/>
          <w:szCs w:val="24"/>
        </w:rPr>
        <w:t>Формат</w:t>
      </w:r>
      <w:r w:rsidR="0093459F" w:rsidRPr="00D1785D">
        <w:rPr>
          <w:rFonts w:ascii="Times New Roman" w:hAnsi="Times New Roman"/>
          <w:sz w:val="24"/>
          <w:szCs w:val="24"/>
        </w:rPr>
        <w:t>ы</w:t>
      </w:r>
      <w:r w:rsidRPr="00D1785D">
        <w:rPr>
          <w:rFonts w:ascii="Times New Roman" w:hAnsi="Times New Roman"/>
          <w:sz w:val="24"/>
          <w:szCs w:val="24"/>
        </w:rPr>
        <w:t xml:space="preserve"> файл</w:t>
      </w:r>
      <w:r w:rsidR="0093459F" w:rsidRPr="00D1785D">
        <w:rPr>
          <w:rFonts w:ascii="Times New Roman" w:hAnsi="Times New Roman"/>
          <w:sz w:val="24"/>
          <w:szCs w:val="24"/>
        </w:rPr>
        <w:t>ов</w:t>
      </w:r>
      <w:r w:rsidRPr="00D1785D">
        <w:rPr>
          <w:rFonts w:ascii="Times New Roman" w:hAnsi="Times New Roman"/>
          <w:sz w:val="24"/>
          <w:szCs w:val="24"/>
        </w:rPr>
        <w:t xml:space="preserve"> информационного обмена сведениями о </w:t>
      </w:r>
      <w:del w:id="359" w:author="Михаил" w:date="2020-05-14T14:29:00Z">
        <w:r w:rsidRPr="00D1785D" w:rsidDel="00B26D18">
          <w:rPr>
            <w:rFonts w:ascii="Times New Roman" w:hAnsi="Times New Roman"/>
            <w:sz w:val="24"/>
            <w:szCs w:val="24"/>
          </w:rPr>
          <w:delText>лицах, включенных в списки для проведения профилактических мероприятий</w:delText>
        </w:r>
      </w:del>
      <w:ins w:id="360" w:author="Михаил" w:date="2020-05-14T14:29:00Z">
        <w:r w:rsidR="00B26D18">
          <w:rPr>
            <w:rFonts w:ascii="Times New Roman" w:hAnsi="Times New Roman"/>
            <w:sz w:val="24"/>
            <w:szCs w:val="24"/>
          </w:rPr>
          <w:t>госпитализации</w:t>
        </w:r>
      </w:ins>
    </w:p>
    <w:p w:rsidR="004953D6" w:rsidRPr="00D1785D" w:rsidDel="00584612" w:rsidRDefault="004953D6" w:rsidP="005A0202">
      <w:pPr>
        <w:pStyle w:val="2"/>
        <w:spacing w:before="0" w:after="0"/>
        <w:ind w:left="5040"/>
        <w:jc w:val="right"/>
        <w:rPr>
          <w:del w:id="361" w:author="Михаил" w:date="2020-05-21T10:13:00Z"/>
          <w:rFonts w:ascii="Times New Roman" w:hAnsi="Times New Roman"/>
          <w:sz w:val="24"/>
          <w:szCs w:val="24"/>
        </w:rPr>
      </w:pPr>
    </w:p>
    <w:p w:rsidR="0093459F" w:rsidRPr="00D1785D" w:rsidRDefault="0093459F" w:rsidP="0093459F">
      <w:pPr>
        <w:pStyle w:val="a0"/>
        <w:rPr>
          <w:sz w:val="24"/>
          <w:szCs w:val="24"/>
        </w:rPr>
      </w:pPr>
    </w:p>
    <w:p w:rsidR="0093459F" w:rsidRPr="00D1785D" w:rsidRDefault="0093459F" w:rsidP="0093459F">
      <w:pPr>
        <w:shd w:val="clear" w:color="auto" w:fill="FFFFFF"/>
        <w:spacing w:after="0" w:line="240" w:lineRule="auto"/>
        <w:ind w:left="96"/>
        <w:rPr>
          <w:rFonts w:ascii="Times New Roman" w:hAnsi="Times New Roman"/>
          <w:b/>
          <w:color w:val="212121"/>
          <w:spacing w:val="3"/>
          <w:sz w:val="24"/>
          <w:szCs w:val="24"/>
        </w:rPr>
      </w:pPr>
      <w:del w:id="362" w:author="Михаил" w:date="2020-05-14T13:51:00Z">
        <w:r w:rsidRPr="00D1785D" w:rsidDel="005C569A">
          <w:rPr>
            <w:rFonts w:ascii="Times New Roman" w:hAnsi="Times New Roman"/>
            <w:b/>
            <w:color w:val="212121"/>
            <w:spacing w:val="3"/>
            <w:sz w:val="24"/>
            <w:szCs w:val="24"/>
          </w:rPr>
          <w:delText>Таблица 1</w:delText>
        </w:r>
      </w:del>
      <w:ins w:id="363" w:author="Михаил" w:date="2020-05-14T13:51:00Z">
        <w:r w:rsidR="005C569A">
          <w:rPr>
            <w:rFonts w:ascii="Times New Roman" w:hAnsi="Times New Roman"/>
            <w:b/>
            <w:color w:val="212121"/>
            <w:spacing w:val="3"/>
            <w:sz w:val="24"/>
            <w:szCs w:val="24"/>
          </w:rPr>
          <w:t>Б1</w:t>
        </w:r>
      </w:ins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.  Состав сведений о направлении на госпитализацию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96"/>
        <w:jc w:val="center"/>
        <w:rPr>
          <w:rFonts w:ascii="Times New Roman" w:hAnsi="Times New Roman"/>
          <w:b/>
          <w:color w:val="212121"/>
          <w:spacing w:val="3"/>
          <w:sz w:val="24"/>
          <w:szCs w:val="24"/>
        </w:rPr>
      </w:pPr>
    </w:p>
    <w:p w:rsidR="00B26D18" w:rsidRPr="00C969B3" w:rsidRDefault="00DC4468" w:rsidP="0093459F">
      <w:pPr>
        <w:shd w:val="clear" w:color="auto" w:fill="FFFFFF"/>
        <w:spacing w:after="0" w:line="240" w:lineRule="auto"/>
        <w:ind w:left="96"/>
        <w:rPr>
          <w:ins w:id="364" w:author="Михаил" w:date="2020-05-14T14:38:00Z"/>
          <w:rFonts w:ascii="Times New Roman" w:hAnsi="Times New Roman"/>
          <w:color w:val="212121"/>
          <w:spacing w:val="3"/>
          <w:sz w:val="24"/>
          <w:szCs w:val="24"/>
        </w:rPr>
      </w:pPr>
      <w:ins w:id="365" w:author="Михаил" w:date="2020-05-14T14:38:00Z">
        <w:r w:rsidRPr="00DC4468">
          <w:rPr>
            <w:rFonts w:ascii="Times New Roman" w:hAnsi="Times New Roman" w:cs="Times New Roman"/>
            <w:bCs/>
            <w:sz w:val="24"/>
            <w:szCs w:val="24"/>
          </w:rPr>
          <w:t>Файл формата XML с кодовой страницей Windows-1251</w:t>
        </w:r>
      </w:ins>
    </w:p>
    <w:p w:rsidR="0093459F" w:rsidRPr="00D1785D" w:rsidRDefault="00C969B3" w:rsidP="0093459F">
      <w:pPr>
        <w:shd w:val="clear" w:color="auto" w:fill="FFFFFF"/>
        <w:spacing w:after="0" w:line="240" w:lineRule="auto"/>
        <w:ind w:left="96"/>
        <w:rPr>
          <w:rFonts w:ascii="Times New Roman" w:hAnsi="Times New Roman"/>
          <w:color w:val="212121"/>
          <w:spacing w:val="3"/>
          <w:sz w:val="24"/>
          <w:szCs w:val="24"/>
        </w:rPr>
      </w:pPr>
      <w:ins w:id="366" w:author="Михаил" w:date="2020-05-14T14:39:00Z">
        <w:r>
          <w:rPr>
            <w:rFonts w:ascii="Times New Roman" w:hAnsi="Times New Roman"/>
            <w:color w:val="212121"/>
            <w:spacing w:val="3"/>
            <w:sz w:val="24"/>
            <w:szCs w:val="24"/>
          </w:rPr>
          <w:t>Имя ф</w:t>
        </w:r>
      </w:ins>
      <w:r w:rsidR="0093459F" w:rsidRPr="00D1785D">
        <w:rPr>
          <w:rFonts w:ascii="Times New Roman" w:hAnsi="Times New Roman"/>
          <w:color w:val="212121"/>
          <w:spacing w:val="3"/>
          <w:sz w:val="24"/>
          <w:szCs w:val="24"/>
        </w:rPr>
        <w:t>айл</w:t>
      </w:r>
      <w:ins w:id="367" w:author="Михаил" w:date="2020-05-14T14:39:00Z">
        <w:r>
          <w:rPr>
            <w:rFonts w:ascii="Times New Roman" w:hAnsi="Times New Roman"/>
            <w:color w:val="212121"/>
            <w:spacing w:val="3"/>
            <w:sz w:val="24"/>
            <w:szCs w:val="24"/>
          </w:rPr>
          <w:t>а</w:t>
        </w:r>
      </w:ins>
      <w:r w:rsidR="0093459F"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T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1-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X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RRNN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-ГГГГ-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MM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-ДД.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XML</w:t>
      </w:r>
    </w:p>
    <w:p w:rsidR="00B26D18" w:rsidRPr="00B26D18" w:rsidRDefault="0093459F" w:rsidP="0093459F">
      <w:pPr>
        <w:shd w:val="clear" w:color="auto" w:fill="FFFFFF"/>
        <w:spacing w:after="0" w:line="240" w:lineRule="auto"/>
        <w:ind w:left="96"/>
        <w:rPr>
          <w:ins w:id="368" w:author="Михаил" w:date="2020-05-14T14:35:00Z"/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Где </w:t>
      </w:r>
      <w:ins w:id="369" w:author="Михаил" w:date="2020-05-14T14:36:00Z">
        <w:r w:rsidR="00B26D18">
          <w:rPr>
            <w:rFonts w:ascii="Times New Roman" w:hAnsi="Times New Roman"/>
            <w:color w:val="212121"/>
            <w:spacing w:val="3"/>
            <w:sz w:val="24"/>
            <w:szCs w:val="24"/>
            <w:lang w:val="en-US"/>
          </w:rPr>
          <w:t>T</w:t>
        </w:r>
        <w:r w:rsidR="00DC4468" w:rsidRPr="00DC4468">
          <w:rPr>
            <w:rFonts w:ascii="Times New Roman" w:hAnsi="Times New Roman"/>
            <w:color w:val="212121"/>
            <w:spacing w:val="3"/>
            <w:sz w:val="24"/>
            <w:szCs w:val="24"/>
          </w:rPr>
          <w:t xml:space="preserve"> </w:t>
        </w:r>
        <w:r w:rsidR="00B26D18">
          <w:rPr>
            <w:rFonts w:ascii="Times New Roman" w:hAnsi="Times New Roman"/>
            <w:color w:val="212121"/>
            <w:spacing w:val="3"/>
            <w:sz w:val="24"/>
            <w:szCs w:val="24"/>
          </w:rPr>
          <w:t xml:space="preserve">– латинская буква </w:t>
        </w:r>
        <w:r w:rsidR="00B26D18">
          <w:rPr>
            <w:rFonts w:ascii="Times New Roman" w:hAnsi="Times New Roman"/>
            <w:color w:val="212121"/>
            <w:spacing w:val="3"/>
            <w:sz w:val="24"/>
            <w:szCs w:val="24"/>
            <w:lang w:val="en-US"/>
          </w:rPr>
          <w:t>T</w:t>
        </w:r>
        <w:r w:rsidR="00B26D18">
          <w:rPr>
            <w:rFonts w:ascii="Times New Roman" w:hAnsi="Times New Roman"/>
            <w:color w:val="212121"/>
            <w:spacing w:val="3"/>
            <w:sz w:val="24"/>
            <w:szCs w:val="24"/>
          </w:rPr>
          <w:t>;</w:t>
        </w:r>
      </w:ins>
    </w:p>
    <w:p w:rsidR="00FF5ABC" w:rsidRDefault="0093459F">
      <w:pPr>
        <w:shd w:val="clear" w:color="auto" w:fill="FFFFFF"/>
        <w:spacing w:after="0" w:line="240" w:lineRule="auto"/>
        <w:ind w:left="96" w:firstLine="330"/>
        <w:rPr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Х – буква М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>(латинская)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для МО, буква 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  <w:lang w:val="en-US"/>
        </w:rPr>
        <w:t>F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для фонда и буква 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  <w:lang w:val="en-US"/>
        </w:rPr>
        <w:t>S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для СМО;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426"/>
        <w:rPr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RRNN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 xml:space="preserve"> – код МО (четыре последние знака поля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MCOD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 xml:space="preserve"> справочника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F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 xml:space="preserve">003, например, для БУЗ "Вологодская городская поликлиника №3"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MCOD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 xml:space="preserve">=352505, следовательно,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RRNN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>=2505)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>, для фонда 0000, для СМО – 0003;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426"/>
        <w:rPr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>ГГГГ – год;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426"/>
        <w:rPr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  <w:lang w:val="en-US"/>
        </w:rPr>
        <w:t>MM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– месяц;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>ДД – день.</w:t>
      </w:r>
    </w:p>
    <w:p w:rsidR="0093459F" w:rsidRPr="00D1785D" w:rsidRDefault="0093459F" w:rsidP="009345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0348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101"/>
        <w:gridCol w:w="1649"/>
        <w:gridCol w:w="963"/>
        <w:gridCol w:w="689"/>
        <w:gridCol w:w="3295"/>
        <w:gridCol w:w="2651"/>
        <w:tblGridChange w:id="370">
          <w:tblGrid>
            <w:gridCol w:w="108"/>
            <w:gridCol w:w="993"/>
            <w:gridCol w:w="108"/>
            <w:gridCol w:w="1541"/>
            <w:gridCol w:w="108"/>
            <w:gridCol w:w="855"/>
            <w:gridCol w:w="108"/>
            <w:gridCol w:w="581"/>
            <w:gridCol w:w="108"/>
            <w:gridCol w:w="3187"/>
            <w:gridCol w:w="108"/>
            <w:gridCol w:w="2543"/>
            <w:gridCol w:w="108"/>
          </w:tblGrid>
        </w:tblGridChange>
      </w:tblGrid>
      <w:tr w:rsidR="00D1785D" w:rsidRPr="00D1785D" w:rsidTr="00D1785D">
        <w:trPr>
          <w:trHeight w:hRule="exact" w:val="719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D1785D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Код элемента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D1785D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Содержание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D1785D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Формат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D1785D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Тип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D1785D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Наименование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D1785D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Дополнительная информация</w:t>
            </w:r>
          </w:p>
        </w:tc>
      </w:tr>
      <w:tr w:rsidR="0093459F" w:rsidRPr="00D1785D" w:rsidTr="005C569A">
        <w:trPr>
          <w:trHeight w:hRule="exact" w:val="418"/>
        </w:trPr>
        <w:tc>
          <w:tcPr>
            <w:tcW w:w="103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Корневой элемент</w:t>
            </w:r>
          </w:p>
        </w:tc>
      </w:tr>
      <w:tr w:rsidR="0093459F" w:rsidRPr="00D1785D" w:rsidTr="005C569A">
        <w:trPr>
          <w:trHeight w:hRule="exact" w:val="808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ZL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LIST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ZGLV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Заголовок файла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</w:p>
        </w:tc>
      </w:tr>
      <w:tr w:rsidR="0093459F" w:rsidRPr="00D1785D" w:rsidTr="005C569A">
        <w:trPr>
          <w:trHeight w:hRule="exact" w:val="808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ZAP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OM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Записи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</w:p>
        </w:tc>
      </w:tr>
      <w:tr w:rsidR="0093459F" w:rsidRPr="00D1785D" w:rsidTr="005C569A">
        <w:trPr>
          <w:trHeight w:hRule="exact" w:val="362"/>
        </w:trPr>
        <w:tc>
          <w:tcPr>
            <w:tcW w:w="103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 w:right="29" w:firstLine="48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Заголовок файла</w:t>
            </w:r>
          </w:p>
        </w:tc>
      </w:tr>
      <w:tr w:rsidR="0093459F" w:rsidRPr="00D1785D" w:rsidTr="00111B39">
        <w:tblPrEx>
          <w:tblW w:w="10348" w:type="dxa"/>
          <w:tblInd w:w="40" w:type="dxa"/>
          <w:tblLayout w:type="fixed"/>
          <w:tblCellMar>
            <w:left w:w="40" w:type="dxa"/>
            <w:right w:w="40" w:type="dxa"/>
          </w:tblCellMar>
          <w:tblLook w:val="0000"/>
          <w:tblPrExChange w:id="371" w:author="Михаил" w:date="2020-07-02T08:17:00Z">
            <w:tblPrEx>
              <w:tblW w:w="10348" w:type="dxa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1422"/>
          <w:trPrChange w:id="372" w:author="Михаил" w:date="2020-07-02T08:17:00Z">
            <w:trPr>
              <w:gridBefore w:val="1"/>
              <w:trHeight w:hRule="exact" w:val="879"/>
            </w:trPr>
          </w:trPrChange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373" w:author="Михаил" w:date="2020-07-02T08:17:00Z">
              <w:tcPr>
                <w:tcW w:w="110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ZGLV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374" w:author="Михаил" w:date="2020-07-02T08:17:00Z">
              <w:tcPr>
                <w:tcW w:w="164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FILENAME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375" w:author="Михаил" w:date="2020-07-02T08:17:00Z">
              <w:tcPr>
                <w:tcW w:w="96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T(36)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376" w:author="Михаил" w:date="2020-07-02T08:17:00Z">
              <w:tcPr>
                <w:tcW w:w="68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E81B44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377" w:author="Михаил" w:date="2020-07-02T08:17:00Z">
              <w:tcPr>
                <w:tcW w:w="3295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Имя файла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378" w:author="Михаил" w:date="2020-07-02T08:17:00Z">
              <w:tcPr>
                <w:tcW w:w="265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Default="0093459F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ins w:id="379" w:author="Михаил" w:date="2020-07-02T08:16:00Z"/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  <w:t>T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1-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  <w:t>x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-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  <w:t>RRNN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-</w:t>
            </w:r>
            <w:proofErr w:type="spellStart"/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  <w:proofErr w:type="spellEnd"/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.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  <w:t>XML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(</w:t>
            </w:r>
            <w:r w:rsidRPr="00D1785D">
              <w:rPr>
                <w:rFonts w:ascii="Times New Roman" w:hAnsi="Times New Roman"/>
                <w:color w:val="FF0000"/>
                <w:spacing w:val="2"/>
                <w:sz w:val="24"/>
                <w:szCs w:val="24"/>
              </w:rPr>
              <w:t>буквы только латинские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)</w:t>
            </w:r>
          </w:p>
          <w:p w:rsidR="00000000" w:rsidRDefault="006463AA">
            <w:pPr>
              <w:shd w:val="clear" w:color="auto" w:fill="FFFFFF"/>
              <w:spacing w:after="0" w:line="240" w:lineRule="auto"/>
              <w:ind w:left="38" w:right="29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pPrChange w:id="380" w:author="Михаил" w:date="2020-07-02T08:18:00Z">
                <w:pPr>
                  <w:widowControl w:val="0"/>
                  <w:shd w:val="clear" w:color="auto" w:fill="FFFFFF"/>
                  <w:autoSpaceDN w:val="0"/>
                  <w:adjustRightInd w:val="0"/>
                  <w:spacing w:after="0" w:line="240" w:lineRule="auto"/>
                  <w:ind w:left="38" w:right="29" w:firstLine="48"/>
                </w:pPr>
              </w:pPrChange>
            </w:pPr>
            <w:ins w:id="381" w:author="Михаил" w:date="2020-07-02T08:16:00Z">
              <w:r w:rsidRPr="006463AA">
                <w:rPr>
                  <w:rFonts w:ascii="Times New Roman" w:hAnsi="Times New Roman"/>
                  <w:sz w:val="24"/>
                  <w:szCs w:val="24"/>
                  <w:highlight w:val="yellow"/>
                  <w:rPrChange w:id="382" w:author="Михаил" w:date="2020-07-02T08:18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@@ соответ</w:t>
              </w:r>
            </w:ins>
            <w:ins w:id="383" w:author="Михаил" w:date="2020-07-02T08:18:00Z">
              <w:r w:rsidRPr="006463AA">
                <w:rPr>
                  <w:rFonts w:ascii="Times New Roman" w:hAnsi="Times New Roman"/>
                  <w:sz w:val="24"/>
                  <w:szCs w:val="24"/>
                  <w:highlight w:val="yellow"/>
                  <w:rPrChange w:id="384" w:author="Михаил" w:date="2020-07-02T08:18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с</w:t>
              </w:r>
            </w:ins>
            <w:ins w:id="385" w:author="Михаил" w:date="2020-07-02T08:16:00Z">
              <w:r w:rsidRPr="006463AA">
                <w:rPr>
                  <w:rFonts w:ascii="Times New Roman" w:hAnsi="Times New Roman"/>
                  <w:sz w:val="24"/>
                  <w:szCs w:val="24"/>
                  <w:highlight w:val="yellow"/>
                  <w:rPrChange w:id="386" w:author="Михаил" w:date="2020-07-02T08:18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т</w:t>
              </w:r>
            </w:ins>
            <w:ins w:id="387" w:author="Михаил" w:date="2020-07-02T08:18:00Z">
              <w:r w:rsidRPr="006463AA">
                <w:rPr>
                  <w:rFonts w:ascii="Times New Roman" w:hAnsi="Times New Roman"/>
                  <w:sz w:val="24"/>
                  <w:szCs w:val="24"/>
                  <w:highlight w:val="yellow"/>
                  <w:rPrChange w:id="388" w:author="Михаил" w:date="2020-07-02T08:18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в</w:t>
              </w:r>
            </w:ins>
            <w:ins w:id="389" w:author="Михаил" w:date="2020-07-02T08:16:00Z">
              <w:r w:rsidRPr="006463AA">
                <w:rPr>
                  <w:rFonts w:ascii="Times New Roman" w:hAnsi="Times New Roman"/>
                  <w:sz w:val="24"/>
                  <w:szCs w:val="24"/>
                  <w:highlight w:val="yellow"/>
                  <w:rPrChange w:id="390" w:author="Михаил" w:date="2020-07-02T08:18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ие имени файла шаблону</w:t>
              </w:r>
            </w:ins>
          </w:p>
        </w:tc>
      </w:tr>
      <w:tr w:rsidR="0093459F" w:rsidRPr="00D1785D" w:rsidTr="005C569A">
        <w:trPr>
          <w:trHeight w:hRule="exact" w:val="808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DATA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6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E81B44" w:rsidP="005C569A">
            <w:pPr>
              <w:shd w:val="clear" w:color="auto" w:fill="FFFFFF"/>
              <w:spacing w:after="0" w:line="240" w:lineRule="auto"/>
              <w:ind w:left="6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sz w:val="24"/>
                <w:szCs w:val="24"/>
              </w:rPr>
              <w:t xml:space="preserve">Текущая дата в виде </w:t>
            </w:r>
          </w:p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4592D" w:rsidRDefault="00BA5AD8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ins w:id="391" w:author="asu_08" w:date="2020-06-26T15:14:00Z"/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</w:pPr>
            <w:ins w:id="392" w:author="asu_08" w:date="2020-06-29T14:13:00Z">
              <w:r>
                <w:rPr>
                  <w:rFonts w:ascii="Times New Roman" w:hAnsi="Times New Roman"/>
                  <w:sz w:val="24"/>
                  <w:szCs w:val="24"/>
                </w:rPr>
                <w:t>@@</w:t>
              </w:r>
            </w:ins>
          </w:p>
          <w:p w:rsidR="0093459F" w:rsidRPr="00870A92" w:rsidRDefault="00870A92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  <w:rPrChange w:id="393" w:author="asu_08" w:date="2020-06-26T12:02:00Z">
                  <w:rPr>
                    <w:rFonts w:ascii="Times New Roman" w:hAnsi="Times New Roman"/>
                    <w:color w:val="000000"/>
                    <w:spacing w:val="2"/>
                    <w:sz w:val="24"/>
                    <w:szCs w:val="24"/>
                  </w:rPr>
                </w:rPrChange>
              </w:rPr>
            </w:pPr>
            <w:ins w:id="394" w:author="asu_08" w:date="2020-06-26T12:02:00Z">
              <w:r>
                <w:rPr>
                  <w:rFonts w:ascii="Times New Roman" w:hAnsi="Times New Roman"/>
                  <w:color w:val="000000"/>
                  <w:spacing w:val="2"/>
                  <w:sz w:val="24"/>
                  <w:szCs w:val="24"/>
                  <w:lang w:val="en-US"/>
                </w:rPr>
                <w:t xml:space="preserve">DATA&lt;= </w:t>
              </w:r>
              <w:r w:rsidR="00503700">
                <w:rPr>
                  <w:rFonts w:ascii="Times New Roman" w:hAnsi="Times New Roman"/>
                  <w:color w:val="000000"/>
                  <w:spacing w:val="2"/>
                  <w:sz w:val="24"/>
                  <w:szCs w:val="24"/>
                  <w:lang w:val="en-US"/>
                </w:rPr>
                <w:t>[</w:t>
              </w:r>
              <w:proofErr w:type="spellStart"/>
              <w:r>
                <w:rPr>
                  <w:rFonts w:ascii="Times New Roman" w:hAnsi="Times New Roman"/>
                  <w:color w:val="000000"/>
                  <w:spacing w:val="2"/>
                  <w:sz w:val="24"/>
                  <w:szCs w:val="24"/>
                  <w:lang w:val="en-US"/>
                </w:rPr>
                <w:t>cpu's</w:t>
              </w:r>
              <w:proofErr w:type="spellEnd"/>
              <w:r>
                <w:rPr>
                  <w:rFonts w:ascii="Times New Roman" w:hAnsi="Times New Roman"/>
                  <w:color w:val="000000"/>
                  <w:spacing w:val="2"/>
                  <w:sz w:val="24"/>
                  <w:szCs w:val="24"/>
                  <w:lang w:val="en-US"/>
                </w:rPr>
                <w:t xml:space="preserve"> dat</w:t>
              </w:r>
              <w:r w:rsidR="00503700">
                <w:rPr>
                  <w:rFonts w:ascii="Times New Roman" w:hAnsi="Times New Roman"/>
                  <w:color w:val="000000"/>
                  <w:spacing w:val="2"/>
                  <w:sz w:val="24"/>
                  <w:szCs w:val="24"/>
                  <w:lang w:val="en-US"/>
                </w:rPr>
                <w:t>e]</w:t>
              </w:r>
            </w:ins>
          </w:p>
        </w:tc>
      </w:tr>
      <w:tr w:rsidR="0093459F" w:rsidRPr="00D1785D" w:rsidTr="005C569A">
        <w:trPr>
          <w:trHeight w:hRule="exact" w:val="376"/>
        </w:trPr>
        <w:tc>
          <w:tcPr>
            <w:tcW w:w="103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 w:right="29" w:firstLine="48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Записи</w:t>
            </w:r>
          </w:p>
        </w:tc>
      </w:tr>
      <w:tr w:rsidR="00E81B44" w:rsidRPr="00D1785D" w:rsidTr="000D29A3">
        <w:trPr>
          <w:trHeight w:hRule="exact" w:val="3430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ZAP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NOM_NAP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T(10)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Default="00E81B44">
            <w:r w:rsidRPr="00610609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Номер направления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Уникален      в      пределах       субъекта 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Российской Федерации</w:t>
            </w:r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Структура:</w:t>
            </w:r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RRNN</w:t>
            </w:r>
            <w:proofErr w:type="spellStart"/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хххххх</w:t>
            </w:r>
            <w:proofErr w:type="spellEnd"/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где  </w:t>
            </w:r>
            <w:r w:rsidRPr="00D1785D">
              <w:rPr>
                <w:rFonts w:ascii="Times New Roman" w:hAnsi="Times New Roman"/>
                <w:sz w:val="24"/>
                <w:szCs w:val="24"/>
                <w:lang w:val="en-US"/>
              </w:rPr>
              <w:t>RRNN</w:t>
            </w:r>
            <w:r w:rsidRPr="00D1785D">
              <w:rPr>
                <w:rFonts w:ascii="Times New Roman" w:hAnsi="Times New Roman"/>
                <w:sz w:val="24"/>
                <w:szCs w:val="24"/>
              </w:rPr>
              <w:t xml:space="preserve"> – код МО (</w:t>
            </w:r>
            <w:r w:rsidRPr="00D1785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c</w:t>
            </w:r>
            <w:proofErr w:type="spellStart"/>
            <w:r w:rsidRPr="00D1785D">
              <w:rPr>
                <w:rFonts w:ascii="Times New Roman" w:hAnsi="Times New Roman"/>
                <w:color w:val="FF0000"/>
                <w:sz w:val="24"/>
                <w:szCs w:val="24"/>
              </w:rPr>
              <w:t>правочник</w:t>
            </w:r>
            <w:proofErr w:type="spellEnd"/>
            <w:r w:rsidRPr="00D1785D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Pr="00D1785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F</w:t>
            </w:r>
            <w:r w:rsidRPr="00D1785D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003, четыре последние знака поля </w:t>
            </w:r>
            <w:r w:rsidRPr="00D1785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MCOD</w:t>
            </w:r>
            <w:r w:rsidRPr="00D1785D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хххххх</w:t>
            </w:r>
            <w:proofErr w:type="spellEnd"/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– порядковый        номер внутри МО</w:t>
            </w:r>
          </w:p>
        </w:tc>
      </w:tr>
      <w:tr w:rsidR="00E81B44" w:rsidRPr="00055FE7" w:rsidTr="000E0C21">
        <w:tblPrEx>
          <w:tblW w:w="10348" w:type="dxa"/>
          <w:tblInd w:w="40" w:type="dxa"/>
          <w:tblLayout w:type="fixed"/>
          <w:tblCellMar>
            <w:left w:w="40" w:type="dxa"/>
            <w:right w:w="40" w:type="dxa"/>
          </w:tblCellMar>
          <w:tblLook w:val="0000"/>
          <w:tblPrExChange w:id="395" w:author="asu_08" w:date="2020-06-25T10:11:00Z">
            <w:tblPrEx>
              <w:tblW w:w="10348" w:type="dxa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970"/>
          <w:trPrChange w:id="396" w:author="asu_08" w:date="2020-06-25T10:11:00Z">
            <w:trPr>
              <w:gridAfter w:val="0"/>
              <w:trHeight w:hRule="exact" w:val="605"/>
            </w:trPr>
          </w:trPrChange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397" w:author="asu_08" w:date="2020-06-25T10:11:00Z">
              <w:tcPr>
                <w:tcW w:w="110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6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398" w:author="asu_08" w:date="2020-06-25T10:11:00Z">
              <w:tcPr>
                <w:tcW w:w="164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DTA_NAP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399" w:author="asu_08" w:date="2020-06-25T10:11:00Z">
              <w:tcPr>
                <w:tcW w:w="96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6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400" w:author="asu_08" w:date="2020-06-25T10:11:00Z">
              <w:tcPr>
                <w:tcW w:w="68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>
            <w:r w:rsidRPr="00610609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401" w:author="asu_08" w:date="2020-06-25T10:11:00Z">
              <w:tcPr>
                <w:tcW w:w="3295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Дата направления</w:t>
            </w:r>
            <w:r w:rsidRPr="00D1785D">
              <w:rPr>
                <w:rFonts w:ascii="Times New Roman" w:hAnsi="Times New Roman"/>
                <w:sz w:val="24"/>
                <w:szCs w:val="24"/>
              </w:rPr>
              <w:t xml:space="preserve"> в виде </w:t>
            </w:r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402" w:author="asu_08" w:date="2020-06-25T10:11:00Z">
              <w:tcPr>
                <w:tcW w:w="265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412F05" w:rsidRDefault="00BA5AD8" w:rsidP="00412F05">
            <w:pPr>
              <w:shd w:val="clear" w:color="auto" w:fill="FFFFFF"/>
              <w:spacing w:after="0" w:line="240" w:lineRule="auto"/>
              <w:rPr>
                <w:ins w:id="403" w:author="asu_08" w:date="2020-06-25T10:11:00Z"/>
                <w:rFonts w:ascii="Times New Roman" w:hAnsi="Times New Roman"/>
                <w:sz w:val="24"/>
                <w:szCs w:val="24"/>
                <w:lang w:val="en-US"/>
              </w:rPr>
            </w:pPr>
            <w:ins w:id="404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  <w:ins w:id="405" w:author="asu_08" w:date="2020-06-26T12:09:00Z">
              <w:r w:rsidR="00A02C89">
                <w:rPr>
                  <w:rFonts w:ascii="Times New Roman" w:hAnsi="Times New Roman"/>
                  <w:sz w:val="24"/>
                  <w:szCs w:val="24"/>
                  <w:lang w:val="en-US"/>
                </w:rPr>
                <w:t>:</w:t>
              </w:r>
            </w:ins>
            <w:ins w:id="406" w:author="asu_08" w:date="2020-06-26T12:06:00Z">
              <w:r w:rsidR="00183BC1">
                <w:rPr>
                  <w:rFonts w:ascii="Times New Roman" w:hAnsi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407" w:author="asu_08" w:date="2020-06-25T10:11:00Z">
              <w:r w:rsidR="00412F05">
                <w:rPr>
                  <w:rFonts w:ascii="Times New Roman" w:hAnsi="Times New Roman"/>
                  <w:sz w:val="24"/>
                  <w:szCs w:val="24"/>
                  <w:lang w:val="en-US"/>
                </w:rPr>
                <w:t>Condition to check:</w:t>
              </w:r>
            </w:ins>
          </w:p>
          <w:p w:rsidR="00412F05" w:rsidRPr="00412F05" w:rsidRDefault="00412F05" w:rsidP="00412F05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  <w:rPrChange w:id="408" w:author="asu_08" w:date="2020-06-25T10:09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409" w:author="asu_08" w:date="2020-06-25T10:11:00Z"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DTA_NAP</w:t>
              </w:r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&lt;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 xml:space="preserve"> DTA_PLN</w:t>
              </w:r>
            </w:ins>
          </w:p>
        </w:tc>
      </w:tr>
      <w:tr w:rsidR="00E81B44" w:rsidRPr="00D1785D" w:rsidTr="00183BC1">
        <w:tblPrEx>
          <w:tblW w:w="10348" w:type="dxa"/>
          <w:tblInd w:w="40" w:type="dxa"/>
          <w:tblLayout w:type="fixed"/>
          <w:tblCellMar>
            <w:left w:w="40" w:type="dxa"/>
            <w:right w:w="40" w:type="dxa"/>
          </w:tblCellMar>
          <w:tblLook w:val="0000"/>
          <w:tblPrExChange w:id="410" w:author="asu_08" w:date="2020-06-26T12:09:00Z">
            <w:tblPrEx>
              <w:tblW w:w="10348" w:type="dxa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1564"/>
          <w:trPrChange w:id="411" w:author="asu_08" w:date="2020-06-26T12:09:00Z">
            <w:trPr>
              <w:gridBefore w:val="1"/>
              <w:trHeight w:hRule="exact" w:val="667"/>
            </w:trPr>
          </w:trPrChange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412" w:author="asu_08" w:date="2020-06-26T12:09:00Z">
              <w:tcPr>
                <w:tcW w:w="110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412F05" w:rsidRDefault="00E81B44" w:rsidP="005C569A">
            <w:pPr>
              <w:shd w:val="clear" w:color="auto" w:fill="FFFFFF"/>
              <w:spacing w:after="0" w:line="240" w:lineRule="auto"/>
              <w:ind w:left="58"/>
              <w:rPr>
                <w:rFonts w:ascii="Times New Roman" w:hAnsi="Times New Roman"/>
                <w:color w:val="000000"/>
                <w:sz w:val="24"/>
                <w:szCs w:val="24"/>
                <w:lang w:val="en-US"/>
                <w:rPrChange w:id="413" w:author="asu_08" w:date="2020-06-25T10:10:00Z"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414" w:author="asu_08" w:date="2020-06-26T12:09:00Z">
              <w:tcPr>
                <w:tcW w:w="164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FRM_MP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415" w:author="asu_08" w:date="2020-06-26T12:09:00Z">
              <w:tcPr>
                <w:tcW w:w="96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58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N(1)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416" w:author="asu_08" w:date="2020-06-26T12:09:00Z">
              <w:tcPr>
                <w:tcW w:w="68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>
            <w:r w:rsidRPr="00610609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417" w:author="asu_08" w:date="2020-06-26T12:09:00Z">
              <w:tcPr>
                <w:tcW w:w="3295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z w:val="24"/>
                <w:szCs w:val="24"/>
              </w:rPr>
              <w:t>Форма оказания медицинской помощи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418" w:author="asu_08" w:date="2020-06-26T12:09:00Z">
              <w:tcPr>
                <w:tcW w:w="265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83BC1" w:rsidRDefault="00BA5AD8" w:rsidP="005C569A">
            <w:pPr>
              <w:shd w:val="clear" w:color="auto" w:fill="FFFFFF"/>
              <w:spacing w:after="0" w:line="240" w:lineRule="auto"/>
              <w:ind w:left="19" w:firstLine="58"/>
              <w:rPr>
                <w:ins w:id="419" w:author="asu_08" w:date="2020-06-26T12:08:00Z"/>
                <w:rFonts w:ascii="Times New Roman" w:hAnsi="Times New Roman"/>
                <w:spacing w:val="2"/>
                <w:sz w:val="24"/>
                <w:szCs w:val="24"/>
                <w:lang w:val="en-US"/>
              </w:rPr>
            </w:pPr>
            <w:ins w:id="420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  <w:ins w:id="421" w:author="asu_08" w:date="2020-06-26T12:10:00Z">
              <w:r w:rsidR="00A02C89">
                <w:rPr>
                  <w:rFonts w:ascii="Times New Roman" w:hAnsi="Times New Roman"/>
                  <w:sz w:val="24"/>
                  <w:szCs w:val="24"/>
                  <w:lang w:val="en-US"/>
                </w:rPr>
                <w:t>:</w:t>
              </w:r>
            </w:ins>
            <w:ins w:id="422" w:author="asu_08" w:date="2020-06-26T12:08:00Z">
              <w:r w:rsidR="00183BC1">
                <w:rPr>
                  <w:rFonts w:ascii="Times New Roman" w:hAnsi="Times New Roman"/>
                  <w:sz w:val="24"/>
                  <w:szCs w:val="24"/>
                  <w:lang w:val="en-US"/>
                </w:rPr>
                <w:t xml:space="preserve"> either </w:t>
              </w:r>
            </w:ins>
            <w:ins w:id="423" w:author="asu_08" w:date="2020-06-26T12:09:00Z">
              <w:r w:rsidR="00183BC1">
                <w:rPr>
                  <w:rFonts w:ascii="Times New Roman" w:hAnsi="Times New Roman"/>
                  <w:sz w:val="24"/>
                  <w:szCs w:val="24"/>
                  <w:lang w:val="en-US"/>
                </w:rPr>
                <w:t>2</w:t>
              </w:r>
            </w:ins>
            <w:ins w:id="424" w:author="asu_08" w:date="2020-06-26T12:08:00Z">
              <w:r w:rsidR="00183BC1">
                <w:rPr>
                  <w:rFonts w:ascii="Times New Roman" w:hAnsi="Times New Roman"/>
                  <w:sz w:val="24"/>
                  <w:szCs w:val="24"/>
                  <w:lang w:val="en-US"/>
                </w:rPr>
                <w:t xml:space="preserve"> or</w:t>
              </w:r>
            </w:ins>
            <w:ins w:id="425" w:author="asu_08" w:date="2020-06-26T12:09:00Z">
              <w:r w:rsidR="00183BC1">
                <w:rPr>
                  <w:rFonts w:ascii="Times New Roman" w:hAnsi="Times New Roman"/>
                  <w:sz w:val="24"/>
                  <w:szCs w:val="24"/>
                  <w:lang w:val="en-US"/>
                </w:rPr>
                <w:t xml:space="preserve"> 3, others not allowed</w:t>
              </w:r>
            </w:ins>
          </w:p>
          <w:p w:rsidR="00E81B44" w:rsidRPr="00055FE7" w:rsidRDefault="006463AA" w:rsidP="005C569A">
            <w:pPr>
              <w:shd w:val="clear" w:color="auto" w:fill="FFFFFF"/>
              <w:spacing w:after="0" w:line="240" w:lineRule="auto"/>
              <w:ind w:left="19" w:firstLine="58"/>
              <w:rPr>
                <w:rFonts w:ascii="Times New Roman" w:hAnsi="Times New Roman"/>
                <w:spacing w:val="2"/>
                <w:sz w:val="24"/>
                <w:szCs w:val="24"/>
                <w:lang w:val="en-US"/>
                <w:rPrChange w:id="426" w:author="Михаил" w:date="2020-06-29T14:52:00Z">
                  <w:rPr>
                    <w:rFonts w:ascii="Times New Roman" w:hAnsi="Times New Roman"/>
                    <w:spacing w:val="2"/>
                    <w:sz w:val="24"/>
                    <w:szCs w:val="24"/>
                  </w:rPr>
                </w:rPrChange>
              </w:rPr>
            </w:pPr>
            <w:r w:rsidRPr="006463AA">
              <w:rPr>
                <w:rFonts w:ascii="Times New Roman" w:hAnsi="Times New Roman"/>
                <w:spacing w:val="2"/>
                <w:sz w:val="24"/>
                <w:szCs w:val="24"/>
                <w:lang w:val="en-US"/>
                <w:rPrChange w:id="427" w:author="Михаил" w:date="2020-06-29T14:52:00Z">
                  <w:rPr>
                    <w:rFonts w:ascii="Times New Roman" w:hAnsi="Times New Roman"/>
                    <w:spacing w:val="2"/>
                    <w:sz w:val="24"/>
                    <w:szCs w:val="24"/>
                  </w:rPr>
                </w:rPrChange>
              </w:rPr>
              <w:t xml:space="preserve">3 – </w:t>
            </w:r>
            <w:r w:rsidR="00E81B44" w:rsidRPr="00D1785D">
              <w:rPr>
                <w:rFonts w:ascii="Times New Roman" w:hAnsi="Times New Roman"/>
                <w:spacing w:val="2"/>
                <w:sz w:val="24"/>
                <w:szCs w:val="24"/>
              </w:rPr>
              <w:t>плановая</w:t>
            </w:r>
            <w:r w:rsidRPr="006463AA">
              <w:rPr>
                <w:rFonts w:ascii="Times New Roman" w:hAnsi="Times New Roman"/>
                <w:spacing w:val="2"/>
                <w:sz w:val="24"/>
                <w:szCs w:val="24"/>
                <w:lang w:val="en-US"/>
                <w:rPrChange w:id="428" w:author="Михаил" w:date="2020-06-29T14:52:00Z">
                  <w:rPr>
                    <w:rFonts w:ascii="Times New Roman" w:hAnsi="Times New Roman"/>
                    <w:spacing w:val="2"/>
                    <w:sz w:val="24"/>
                    <w:szCs w:val="24"/>
                  </w:rPr>
                </w:rPrChange>
              </w:rPr>
              <w:t>;</w:t>
            </w:r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9" w:firstLine="58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z w:val="24"/>
                <w:szCs w:val="24"/>
              </w:rPr>
              <w:t>2 - неотложная</w:t>
            </w:r>
          </w:p>
        </w:tc>
      </w:tr>
      <w:tr w:rsidR="00E81B44" w:rsidRPr="00D1785D" w:rsidTr="00D06235">
        <w:tblPrEx>
          <w:tblW w:w="10348" w:type="dxa"/>
          <w:tblInd w:w="40" w:type="dxa"/>
          <w:tblLayout w:type="fixed"/>
          <w:tblCellMar>
            <w:left w:w="40" w:type="dxa"/>
            <w:right w:w="40" w:type="dxa"/>
          </w:tblCellMar>
          <w:tblLook w:val="0000"/>
          <w:tblPrExChange w:id="429" w:author="asu_08" w:date="2020-06-26T12:10:00Z">
            <w:tblPrEx>
              <w:tblW w:w="10348" w:type="dxa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1700"/>
          <w:trPrChange w:id="430" w:author="asu_08" w:date="2020-06-26T12:10:00Z">
            <w:trPr>
              <w:gridBefore w:val="1"/>
              <w:trHeight w:hRule="exact" w:val="1110"/>
            </w:trPr>
          </w:trPrChange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431" w:author="asu_08" w:date="2020-06-26T12:10:00Z">
              <w:tcPr>
                <w:tcW w:w="110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53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432" w:author="asu_08" w:date="2020-06-26T12:10:00Z">
              <w:tcPr>
                <w:tcW w:w="164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MCOD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NAP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433" w:author="asu_08" w:date="2020-06-26T12:10:00Z">
              <w:tcPr>
                <w:tcW w:w="96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53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N(4)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434" w:author="asu_08" w:date="2020-06-26T12:10:00Z">
              <w:tcPr>
                <w:tcW w:w="68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>
            <w:r w:rsidRPr="00610609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435" w:author="asu_08" w:date="2020-06-26T12:10:00Z">
              <w:tcPr>
                <w:tcW w:w="3295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5" w:firstLine="1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Реестровый номер медицинской организации, направившей на </w:t>
            </w:r>
            <w:r w:rsidRPr="00D1785D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госпитализацию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436" w:author="asu_08" w:date="2020-06-26T12:10:00Z">
              <w:tcPr>
                <w:tcW w:w="265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BA5AD8" w:rsidP="00080772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FF0000"/>
                <w:sz w:val="24"/>
                <w:szCs w:val="24"/>
              </w:rPr>
            </w:pPr>
            <w:ins w:id="437" w:author="asu_08" w:date="2020-06-29T14:13:00Z">
              <w:r>
                <w:rPr>
                  <w:rFonts w:ascii="Times New Roman" w:hAnsi="Times New Roman"/>
                  <w:sz w:val="24"/>
                  <w:szCs w:val="24"/>
                </w:rPr>
                <w:t>@@</w:t>
              </w:r>
            </w:ins>
            <w:ins w:id="438" w:author="asu_08" w:date="2020-06-26T12:10:00Z">
              <w:r w:rsidR="006463AA" w:rsidRPr="006463AA">
                <w:rPr>
                  <w:rFonts w:ascii="Times New Roman" w:hAnsi="Times New Roman"/>
                  <w:sz w:val="24"/>
                  <w:szCs w:val="24"/>
                  <w:rPrChange w:id="439" w:author="asu_08" w:date="2020-06-29T14:13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: </w:t>
              </w:r>
            </w:ins>
            <w:r w:rsidR="00E81B44" w:rsidRPr="00D1785D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Справочник </w:t>
            </w:r>
            <w:r w:rsidR="00E81B44" w:rsidRPr="00D1785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F</w:t>
            </w:r>
            <w:r w:rsidR="00E81B44" w:rsidRPr="00D1785D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003, четыре последние знака поля </w:t>
            </w:r>
            <w:r w:rsidR="00E81B44" w:rsidRPr="00D1785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MCOD</w:t>
            </w:r>
          </w:p>
        </w:tc>
      </w:tr>
      <w:tr w:rsidR="00E81B44" w:rsidRPr="00D1785D" w:rsidTr="00624108">
        <w:tblPrEx>
          <w:tblW w:w="10348" w:type="dxa"/>
          <w:tblInd w:w="40" w:type="dxa"/>
          <w:tblLayout w:type="fixed"/>
          <w:tblCellMar>
            <w:left w:w="40" w:type="dxa"/>
            <w:right w:w="40" w:type="dxa"/>
          </w:tblCellMar>
          <w:tblLook w:val="0000"/>
          <w:tblPrExChange w:id="440" w:author="Михаил" w:date="2020-07-02T08:56:00Z">
            <w:tblPrEx>
              <w:tblW w:w="10348" w:type="dxa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1165"/>
          <w:trPrChange w:id="441" w:author="Михаил" w:date="2020-07-02T08:56:00Z">
            <w:trPr>
              <w:gridBefore w:val="1"/>
              <w:trHeight w:hRule="exact" w:val="963"/>
            </w:trPr>
          </w:trPrChange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442" w:author="Михаил" w:date="2020-07-02T08:56:00Z">
              <w:tcPr>
                <w:tcW w:w="110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53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443" w:author="Михаил" w:date="2020-07-02T08:56:00Z">
              <w:tcPr>
                <w:tcW w:w="164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MCOD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STC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444" w:author="Михаил" w:date="2020-07-02T08:56:00Z">
              <w:tcPr>
                <w:tcW w:w="96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53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N(4)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445" w:author="Михаил" w:date="2020-07-02T08:56:00Z">
              <w:tcPr>
                <w:tcW w:w="68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>
            <w:r w:rsidRPr="00610609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446" w:author="Михаил" w:date="2020-07-02T08:56:00Z">
              <w:tcPr>
                <w:tcW w:w="3295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right="10" w:hanging="5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3"/>
                <w:sz w:val="24"/>
                <w:szCs w:val="24"/>
              </w:rPr>
              <w:t xml:space="preserve">Реестровый номер медицинской </w:t>
            </w:r>
            <w:r w:rsidRPr="00D1785D">
              <w:rPr>
                <w:rFonts w:ascii="Times New Roman" w:hAnsi="Times New Roman"/>
                <w:color w:val="212121"/>
                <w:spacing w:val="2"/>
                <w:sz w:val="24"/>
                <w:szCs w:val="24"/>
              </w:rPr>
              <w:t>организации, куда направлен пациент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447" w:author="Михаил" w:date="2020-07-02T08:56:00Z">
              <w:tcPr>
                <w:tcW w:w="265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7E0B5F" w:rsidRPr="00BA5AD8" w:rsidRDefault="00BA5AD8" w:rsidP="005C569A">
            <w:pPr>
              <w:shd w:val="clear" w:color="auto" w:fill="FFFFFF"/>
              <w:spacing w:after="0" w:line="240" w:lineRule="auto"/>
              <w:rPr>
                <w:ins w:id="448" w:author="asu_08" w:date="2020-06-26T12:13:00Z"/>
                <w:rFonts w:ascii="Times New Roman" w:hAnsi="Times New Roman"/>
                <w:color w:val="FF0000"/>
                <w:sz w:val="24"/>
                <w:szCs w:val="24"/>
                <w:rPrChange w:id="449" w:author="asu_08" w:date="2020-06-29T14:13:00Z">
                  <w:rPr>
                    <w:ins w:id="450" w:author="asu_08" w:date="2020-06-26T12:13:00Z"/>
                    <w:rFonts w:ascii="Times New Roman" w:hAnsi="Times New Roman"/>
                    <w:color w:val="FF0000"/>
                    <w:sz w:val="24"/>
                    <w:szCs w:val="24"/>
                    <w:lang w:val="en-US"/>
                  </w:rPr>
                </w:rPrChange>
              </w:rPr>
            </w:pPr>
            <w:ins w:id="451" w:author="asu_08" w:date="2020-06-29T14:13:00Z">
              <w:r>
                <w:rPr>
                  <w:rFonts w:ascii="Times New Roman" w:hAnsi="Times New Roman"/>
                  <w:sz w:val="24"/>
                  <w:szCs w:val="24"/>
                </w:rPr>
                <w:t>@@</w:t>
              </w:r>
            </w:ins>
            <w:ins w:id="452" w:author="asu_08" w:date="2020-06-26T12:13:00Z">
              <w:r w:rsidR="006463AA" w:rsidRPr="006463AA">
                <w:rPr>
                  <w:rFonts w:ascii="Times New Roman" w:hAnsi="Times New Roman"/>
                  <w:sz w:val="24"/>
                  <w:szCs w:val="24"/>
                  <w:rPrChange w:id="453" w:author="asu_08" w:date="2020-06-29T14:13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- </w:t>
              </w:r>
            </w:ins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Справочник </w:t>
            </w:r>
            <w:r w:rsidRPr="00D1785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F</w:t>
            </w:r>
            <w:r w:rsidRPr="00D1785D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003, четыре последние знака поля </w:t>
            </w:r>
            <w:r w:rsidRPr="00D1785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MCOD</w:t>
            </w:r>
          </w:p>
        </w:tc>
      </w:tr>
      <w:tr w:rsidR="00E81B44" w:rsidRPr="00D1785D" w:rsidTr="005C569A">
        <w:trPr>
          <w:trHeight w:hRule="exact" w:val="1174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VPOLIS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N(1)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Default="00E81B44">
            <w:r w:rsidRPr="00610609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right="14" w:hanging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Тип документа, подтверждающего   факт страхования по обязательному медицинскому страхованию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0B5F" w:rsidRDefault="00BA5AD8" w:rsidP="005C569A">
            <w:pPr>
              <w:shd w:val="clear" w:color="auto" w:fill="FFFFFF"/>
              <w:spacing w:after="0" w:line="240" w:lineRule="auto"/>
              <w:rPr>
                <w:ins w:id="454" w:author="asu_08" w:date="2020-06-26T12:13:00Z"/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ins w:id="455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Справочник 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F008</w:t>
            </w:r>
          </w:p>
        </w:tc>
      </w:tr>
      <w:tr w:rsidR="0093459F" w:rsidRPr="00D1785D" w:rsidTr="005C569A">
        <w:trPr>
          <w:trHeight w:hRule="exact" w:val="867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SPOLIS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T(10)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E81B44"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right="29" w:hanging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Серия полиса обязательного медицинского страхования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right="134" w:hanging="19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3"/>
                <w:sz w:val="24"/>
                <w:szCs w:val="24"/>
              </w:rPr>
              <w:t xml:space="preserve">Указывается    </w:t>
            </w:r>
            <w:r w:rsidRPr="00D1785D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для    </w:t>
            </w:r>
            <w:r w:rsidRPr="00D1785D">
              <w:rPr>
                <w:rFonts w:ascii="Times New Roman" w:hAnsi="Times New Roman"/>
                <w:color w:val="212121"/>
                <w:spacing w:val="3"/>
                <w:sz w:val="24"/>
                <w:szCs w:val="24"/>
              </w:rPr>
              <w:t xml:space="preserve">полисов    старого </w:t>
            </w:r>
            <w:r w:rsidRPr="00D1785D">
              <w:rPr>
                <w:rFonts w:ascii="Times New Roman" w:hAnsi="Times New Roman"/>
                <w:color w:val="212121"/>
                <w:spacing w:val="-1"/>
                <w:sz w:val="24"/>
                <w:szCs w:val="24"/>
              </w:rPr>
              <w:t>образца при наличии.</w:t>
            </w:r>
          </w:p>
        </w:tc>
      </w:tr>
      <w:tr w:rsidR="00E81B44" w:rsidRPr="00D1785D" w:rsidTr="005C569A">
        <w:trPr>
          <w:trHeight w:hRule="exact" w:val="1176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NPOLIS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T(20)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Default="00E81B44">
            <w:r w:rsidRPr="00F6124D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right="29" w:hanging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Номер документа, подтверждающего факт </w:t>
            </w:r>
            <w:r w:rsidRPr="00D1785D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страхования по обязательному медицинскому страхованию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1B44" w:rsidRPr="00D1785D" w:rsidDel="007A39BD" w:rsidTr="005C569A">
        <w:trPr>
          <w:trHeight w:hRule="exact" w:val="908"/>
          <w:del w:id="456" w:author="Михаил" w:date="2020-05-27T09:07:00Z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Del="007A39BD" w:rsidRDefault="00E81B44" w:rsidP="005C569A">
            <w:pPr>
              <w:shd w:val="clear" w:color="auto" w:fill="FFFFFF"/>
              <w:spacing w:after="0" w:line="240" w:lineRule="auto"/>
              <w:ind w:left="19"/>
              <w:rPr>
                <w:del w:id="457" w:author="Михаил" w:date="2020-05-27T09:07:00Z"/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5D5508" w:rsidDel="007A39BD" w:rsidRDefault="00E81B44" w:rsidP="00134093">
            <w:pPr>
              <w:widowControl w:val="0"/>
              <w:shd w:val="clear" w:color="auto" w:fill="FFFFFF"/>
              <w:autoSpaceDN w:val="0"/>
              <w:adjustRightInd w:val="0"/>
              <w:spacing w:after="0" w:line="240" w:lineRule="auto"/>
              <w:ind w:left="72"/>
              <w:rPr>
                <w:del w:id="458" w:author="Михаил" w:date="2020-05-27T09:07:00Z"/>
                <w:rFonts w:ascii="Times New Roman" w:hAnsi="Times New Roman"/>
                <w:strike/>
                <w:color w:val="000000"/>
                <w:sz w:val="24"/>
                <w:szCs w:val="24"/>
                <w:rPrChange w:id="459" w:author="Михаил" w:date="2020-05-27T09:51:00Z">
                  <w:rPr>
                    <w:del w:id="460" w:author="Михаил" w:date="2020-05-27T09:07:00Z"/>
                    <w:rFonts w:ascii="Times New Roman" w:hAnsi="Times New Roman"/>
                    <w:strike/>
                    <w:color w:val="000000"/>
                    <w:sz w:val="24"/>
                    <w:szCs w:val="24"/>
                    <w:lang w:val="en-US"/>
                  </w:rPr>
                </w:rPrChange>
              </w:rPr>
            </w:pPr>
            <w:del w:id="461" w:author="Михаил" w:date="2020-05-27T09:07:00Z">
              <w:r w:rsidRPr="00134093" w:rsidDel="007A39BD">
                <w:rPr>
                  <w:rFonts w:ascii="Times New Roman" w:hAnsi="Times New Roman"/>
                  <w:strike/>
                  <w:color w:val="000000"/>
                  <w:sz w:val="24"/>
                  <w:szCs w:val="24"/>
                  <w:lang w:val="en-US"/>
                </w:rPr>
                <w:delText>SMO</w:delText>
              </w:r>
              <w:r w:rsidR="006463AA" w:rsidRPr="006463AA">
                <w:rPr>
                  <w:rFonts w:ascii="Times New Roman" w:hAnsi="Times New Roman"/>
                  <w:strike/>
                  <w:color w:val="000000"/>
                  <w:sz w:val="24"/>
                  <w:szCs w:val="24"/>
                  <w:rPrChange w:id="462" w:author="Михаил" w:date="2020-05-27T09:51:00Z">
                    <w:rPr>
                      <w:rFonts w:ascii="Times New Roman" w:hAnsi="Times New Roman" w:cs="Times New Roman"/>
                      <w:b/>
                      <w:bCs/>
                      <w:strike/>
                      <w:color w:val="000000"/>
                      <w:sz w:val="24"/>
                      <w:szCs w:val="24"/>
                      <w:lang w:val="en-US"/>
                    </w:rPr>
                  </w:rPrChange>
                </w:rPr>
                <w:delText>_</w:delText>
              </w:r>
              <w:r w:rsidRPr="00134093" w:rsidDel="007A39BD">
                <w:rPr>
                  <w:rFonts w:ascii="Times New Roman" w:hAnsi="Times New Roman"/>
                  <w:strike/>
                  <w:color w:val="000000"/>
                  <w:sz w:val="24"/>
                  <w:szCs w:val="24"/>
                  <w:lang w:val="en-US"/>
                </w:rPr>
                <w:delText>OGRN</w:delText>
              </w:r>
            </w:del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5D5508" w:rsidDel="007A39BD" w:rsidRDefault="00E81B44" w:rsidP="005C569A">
            <w:pPr>
              <w:widowControl w:val="0"/>
              <w:shd w:val="clear" w:color="auto" w:fill="FFFFFF"/>
              <w:autoSpaceDN w:val="0"/>
              <w:adjustRightInd w:val="0"/>
              <w:spacing w:after="0" w:line="240" w:lineRule="auto"/>
              <w:ind w:left="19"/>
              <w:rPr>
                <w:del w:id="463" w:author="Михаил" w:date="2020-05-27T09:07:00Z"/>
                <w:rFonts w:ascii="Times New Roman" w:hAnsi="Times New Roman"/>
                <w:strike/>
                <w:color w:val="000000"/>
                <w:sz w:val="24"/>
                <w:szCs w:val="24"/>
                <w:rPrChange w:id="464" w:author="Михаил" w:date="2020-05-27T09:51:00Z">
                  <w:rPr>
                    <w:del w:id="465" w:author="Михаил" w:date="2020-05-27T09:07:00Z"/>
                    <w:rFonts w:ascii="Times New Roman" w:hAnsi="Times New Roman"/>
                    <w:strike/>
                    <w:color w:val="000000"/>
                    <w:sz w:val="24"/>
                    <w:szCs w:val="24"/>
                    <w:lang w:val="en-US"/>
                  </w:rPr>
                </w:rPrChange>
              </w:rPr>
            </w:pPr>
            <w:del w:id="466" w:author="Михаил" w:date="2020-05-27T09:07:00Z">
              <w:r w:rsidRPr="00134093" w:rsidDel="007A39BD">
                <w:rPr>
                  <w:rFonts w:ascii="Times New Roman" w:hAnsi="Times New Roman"/>
                  <w:strike/>
                  <w:color w:val="000000"/>
                  <w:sz w:val="24"/>
                  <w:szCs w:val="24"/>
                  <w:lang w:val="en-US"/>
                </w:rPr>
                <w:delText>T</w:delText>
              </w:r>
              <w:r w:rsidR="006463AA" w:rsidRPr="006463AA">
                <w:rPr>
                  <w:rFonts w:ascii="Times New Roman" w:hAnsi="Times New Roman"/>
                  <w:strike/>
                  <w:color w:val="000000"/>
                  <w:sz w:val="24"/>
                  <w:szCs w:val="24"/>
                  <w:rPrChange w:id="467" w:author="Михаил" w:date="2020-05-27T09:51:00Z">
                    <w:rPr>
                      <w:rFonts w:ascii="Times New Roman" w:hAnsi="Times New Roman" w:cs="Times New Roman"/>
                      <w:b/>
                      <w:bCs/>
                      <w:strike/>
                      <w:color w:val="000000"/>
                      <w:sz w:val="24"/>
                      <w:szCs w:val="24"/>
                      <w:lang w:val="en-US"/>
                    </w:rPr>
                  </w:rPrChange>
                </w:rPr>
                <w:delText>(15)</w:delText>
              </w:r>
            </w:del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134093" w:rsidDel="007A39BD" w:rsidRDefault="00E81B44">
            <w:pPr>
              <w:rPr>
                <w:del w:id="468" w:author="Михаил" w:date="2020-05-27T09:07:00Z"/>
                <w:strike/>
              </w:rPr>
            </w:pPr>
            <w:del w:id="469" w:author="Михаил" w:date="2020-05-27T09:07:00Z">
              <w:r w:rsidRPr="00134093" w:rsidDel="007A39BD">
                <w:rPr>
                  <w:rFonts w:ascii="Times New Roman" w:hAnsi="Times New Roman"/>
                  <w:strike/>
                  <w:color w:val="000000"/>
                  <w:sz w:val="24"/>
                  <w:szCs w:val="24"/>
                </w:rPr>
                <w:delText>О</w:delText>
              </w:r>
            </w:del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134093" w:rsidDel="007A39BD" w:rsidRDefault="00E81B44" w:rsidP="005C569A">
            <w:pPr>
              <w:shd w:val="clear" w:color="auto" w:fill="FFFFFF"/>
              <w:spacing w:after="0" w:line="240" w:lineRule="auto"/>
              <w:rPr>
                <w:del w:id="470" w:author="Михаил" w:date="2020-05-27T09:07:00Z"/>
                <w:rFonts w:ascii="Times New Roman" w:hAnsi="Times New Roman"/>
                <w:strike/>
                <w:sz w:val="24"/>
                <w:szCs w:val="24"/>
              </w:rPr>
            </w:pPr>
            <w:del w:id="471" w:author="Михаил" w:date="2020-05-27T09:07:00Z">
              <w:r w:rsidRPr="00134093" w:rsidDel="007A39BD">
                <w:rPr>
                  <w:rFonts w:ascii="Times New Roman" w:hAnsi="Times New Roman"/>
                  <w:strike/>
                  <w:color w:val="212121"/>
                  <w:sz w:val="24"/>
                  <w:szCs w:val="24"/>
                </w:rPr>
                <w:delText>Страховая медицинская организация</w:delText>
              </w:r>
            </w:del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134093" w:rsidDel="007A39BD" w:rsidRDefault="00E81B44" w:rsidP="005C569A">
            <w:pPr>
              <w:shd w:val="clear" w:color="auto" w:fill="FFFFFF"/>
              <w:spacing w:after="0" w:line="240" w:lineRule="auto"/>
              <w:ind w:right="149" w:hanging="34"/>
              <w:rPr>
                <w:del w:id="472" w:author="Михаил" w:date="2020-05-27T09:07:00Z"/>
                <w:rFonts w:ascii="Times New Roman" w:hAnsi="Times New Roman"/>
                <w:strike/>
                <w:sz w:val="24"/>
                <w:szCs w:val="24"/>
              </w:rPr>
            </w:pPr>
            <w:del w:id="473" w:author="Михаил" w:date="2020-05-27T09:07:00Z">
              <w:r w:rsidRPr="00134093" w:rsidDel="007A39BD">
                <w:rPr>
                  <w:rFonts w:ascii="Times New Roman" w:hAnsi="Times New Roman"/>
                  <w:strike/>
                  <w:color w:val="212121"/>
                  <w:spacing w:val="2"/>
                  <w:sz w:val="24"/>
                  <w:szCs w:val="24"/>
                </w:rPr>
                <w:delText xml:space="preserve">Указывается согласно предъявленному </w:delText>
              </w:r>
              <w:r w:rsidRPr="00134093" w:rsidDel="007A39BD">
                <w:rPr>
                  <w:rFonts w:ascii="Times New Roman" w:hAnsi="Times New Roman"/>
                  <w:strike/>
                  <w:color w:val="212121"/>
                  <w:spacing w:val="-5"/>
                  <w:sz w:val="24"/>
                  <w:szCs w:val="24"/>
                </w:rPr>
                <w:delText xml:space="preserve">полису </w:delText>
              </w:r>
              <w:r w:rsidRPr="00134093" w:rsidDel="007A39BD">
                <w:rPr>
                  <w:rFonts w:ascii="Times New Roman" w:hAnsi="Times New Roman"/>
                  <w:strike/>
                  <w:color w:val="FF0000"/>
                  <w:spacing w:val="-5"/>
                  <w:sz w:val="24"/>
                  <w:szCs w:val="24"/>
                </w:rPr>
                <w:delText>ОГРН СМО</w:delText>
              </w:r>
            </w:del>
          </w:p>
        </w:tc>
      </w:tr>
      <w:tr w:rsidR="00E81B44" w:rsidRPr="00D1785D" w:rsidDel="007A39BD" w:rsidTr="005C569A">
        <w:trPr>
          <w:trHeight w:hRule="exact" w:val="945"/>
          <w:del w:id="474" w:author="Михаил" w:date="2020-05-27T09:07:00Z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Del="007A39BD" w:rsidRDefault="00E81B44" w:rsidP="005C569A">
            <w:pPr>
              <w:shd w:val="clear" w:color="auto" w:fill="FFFFFF"/>
              <w:spacing w:after="0" w:line="240" w:lineRule="auto"/>
              <w:ind w:left="19"/>
              <w:rPr>
                <w:del w:id="475" w:author="Михаил" w:date="2020-05-27T09:07:00Z"/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5D5508" w:rsidDel="007A39BD" w:rsidRDefault="00E81B44" w:rsidP="00134093">
            <w:pPr>
              <w:widowControl w:val="0"/>
              <w:shd w:val="clear" w:color="auto" w:fill="FFFFFF"/>
              <w:autoSpaceDN w:val="0"/>
              <w:adjustRightInd w:val="0"/>
              <w:spacing w:after="0" w:line="240" w:lineRule="auto"/>
              <w:ind w:left="72"/>
              <w:rPr>
                <w:del w:id="476" w:author="Михаил" w:date="2020-05-27T09:07:00Z"/>
                <w:rFonts w:ascii="Times New Roman" w:hAnsi="Times New Roman"/>
                <w:strike/>
                <w:color w:val="000000"/>
                <w:sz w:val="24"/>
                <w:szCs w:val="24"/>
                <w:rPrChange w:id="477" w:author="Михаил" w:date="2020-05-27T09:51:00Z">
                  <w:rPr>
                    <w:del w:id="478" w:author="Михаил" w:date="2020-05-27T09:07:00Z"/>
                    <w:rFonts w:ascii="Times New Roman" w:hAnsi="Times New Roman"/>
                    <w:strike/>
                    <w:color w:val="000000"/>
                    <w:sz w:val="24"/>
                    <w:szCs w:val="24"/>
                    <w:lang w:val="en-US"/>
                  </w:rPr>
                </w:rPrChange>
              </w:rPr>
            </w:pPr>
            <w:del w:id="479" w:author="Михаил" w:date="2020-05-27T09:07:00Z">
              <w:r w:rsidRPr="00134093" w:rsidDel="007A39BD">
                <w:rPr>
                  <w:rFonts w:ascii="Times New Roman" w:hAnsi="Times New Roman"/>
                  <w:strike/>
                  <w:color w:val="000000"/>
                  <w:sz w:val="24"/>
                  <w:szCs w:val="24"/>
                  <w:lang w:val="en-US"/>
                </w:rPr>
                <w:delText>ST</w:delText>
              </w:r>
              <w:r w:rsidR="006463AA" w:rsidRPr="006463AA">
                <w:rPr>
                  <w:rFonts w:ascii="Times New Roman" w:hAnsi="Times New Roman"/>
                  <w:strike/>
                  <w:color w:val="000000"/>
                  <w:sz w:val="24"/>
                  <w:szCs w:val="24"/>
                  <w:rPrChange w:id="480" w:author="Михаил" w:date="2020-05-27T09:51:00Z">
                    <w:rPr>
                      <w:rFonts w:ascii="Times New Roman" w:hAnsi="Times New Roman" w:cs="Times New Roman"/>
                      <w:b/>
                      <w:bCs/>
                      <w:strike/>
                      <w:color w:val="000000"/>
                      <w:sz w:val="24"/>
                      <w:szCs w:val="24"/>
                      <w:lang w:val="en-US"/>
                    </w:rPr>
                  </w:rPrChange>
                </w:rPr>
                <w:delText>_</w:delText>
              </w:r>
              <w:r w:rsidRPr="00134093" w:rsidDel="007A39BD">
                <w:rPr>
                  <w:rFonts w:ascii="Times New Roman" w:hAnsi="Times New Roman"/>
                  <w:strike/>
                  <w:color w:val="000000"/>
                  <w:sz w:val="24"/>
                  <w:szCs w:val="24"/>
                  <w:lang w:val="en-US"/>
                </w:rPr>
                <w:delText>OKATO</w:delText>
              </w:r>
            </w:del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5D5508" w:rsidDel="007A39BD" w:rsidRDefault="00E81B44" w:rsidP="005C569A">
            <w:pPr>
              <w:widowControl w:val="0"/>
              <w:shd w:val="clear" w:color="auto" w:fill="FFFFFF"/>
              <w:autoSpaceDN w:val="0"/>
              <w:adjustRightInd w:val="0"/>
              <w:spacing w:after="0" w:line="240" w:lineRule="auto"/>
              <w:ind w:left="19"/>
              <w:rPr>
                <w:del w:id="481" w:author="Михаил" w:date="2020-05-27T09:07:00Z"/>
                <w:rFonts w:ascii="Times New Roman" w:hAnsi="Times New Roman"/>
                <w:strike/>
                <w:color w:val="000000"/>
                <w:sz w:val="24"/>
                <w:szCs w:val="24"/>
                <w:rPrChange w:id="482" w:author="Михаил" w:date="2020-05-27T09:51:00Z">
                  <w:rPr>
                    <w:del w:id="483" w:author="Михаил" w:date="2020-05-27T09:07:00Z"/>
                    <w:rFonts w:ascii="Times New Roman" w:hAnsi="Times New Roman"/>
                    <w:strike/>
                    <w:color w:val="000000"/>
                    <w:sz w:val="24"/>
                    <w:szCs w:val="24"/>
                    <w:lang w:val="en-US"/>
                  </w:rPr>
                </w:rPrChange>
              </w:rPr>
            </w:pPr>
            <w:del w:id="484" w:author="Михаил" w:date="2020-05-27T09:07:00Z">
              <w:r w:rsidRPr="00134093" w:rsidDel="007A39BD">
                <w:rPr>
                  <w:rFonts w:ascii="Times New Roman" w:hAnsi="Times New Roman"/>
                  <w:strike/>
                  <w:color w:val="000000"/>
                  <w:sz w:val="24"/>
                  <w:szCs w:val="24"/>
                  <w:lang w:val="en-US"/>
                </w:rPr>
                <w:delText>T</w:delText>
              </w:r>
              <w:r w:rsidR="006463AA" w:rsidRPr="006463AA">
                <w:rPr>
                  <w:rFonts w:ascii="Times New Roman" w:hAnsi="Times New Roman"/>
                  <w:strike/>
                  <w:color w:val="000000"/>
                  <w:sz w:val="24"/>
                  <w:szCs w:val="24"/>
                  <w:rPrChange w:id="485" w:author="Михаил" w:date="2020-05-27T09:51:00Z">
                    <w:rPr>
                      <w:rFonts w:ascii="Times New Roman" w:hAnsi="Times New Roman" w:cs="Times New Roman"/>
                      <w:b/>
                      <w:bCs/>
                      <w:strike/>
                      <w:color w:val="000000"/>
                      <w:sz w:val="24"/>
                      <w:szCs w:val="24"/>
                      <w:lang w:val="en-US"/>
                    </w:rPr>
                  </w:rPrChange>
                </w:rPr>
                <w:delText>(5)</w:delText>
              </w:r>
            </w:del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134093" w:rsidDel="007A39BD" w:rsidRDefault="00E81B44">
            <w:pPr>
              <w:rPr>
                <w:del w:id="486" w:author="Михаил" w:date="2020-05-27T09:07:00Z"/>
                <w:strike/>
              </w:rPr>
            </w:pPr>
            <w:del w:id="487" w:author="Михаил" w:date="2020-05-27T09:07:00Z">
              <w:r w:rsidRPr="00134093" w:rsidDel="007A39BD">
                <w:rPr>
                  <w:rFonts w:ascii="Times New Roman" w:hAnsi="Times New Roman"/>
                  <w:strike/>
                  <w:color w:val="000000"/>
                  <w:sz w:val="24"/>
                  <w:szCs w:val="24"/>
                </w:rPr>
                <w:delText>О</w:delText>
              </w:r>
            </w:del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134093" w:rsidDel="007A39BD" w:rsidRDefault="00E81B44" w:rsidP="005C569A">
            <w:pPr>
              <w:shd w:val="clear" w:color="auto" w:fill="FFFFFF"/>
              <w:spacing w:after="0" w:line="240" w:lineRule="auto"/>
              <w:ind w:right="43" w:hanging="10"/>
              <w:rPr>
                <w:del w:id="488" w:author="Михаил" w:date="2020-05-27T09:07:00Z"/>
                <w:rFonts w:ascii="Times New Roman" w:hAnsi="Times New Roman"/>
                <w:strike/>
                <w:sz w:val="24"/>
                <w:szCs w:val="24"/>
              </w:rPr>
            </w:pPr>
            <w:del w:id="489" w:author="Михаил" w:date="2020-05-27T09:07:00Z">
              <w:r w:rsidRPr="00134093" w:rsidDel="007A39BD">
                <w:rPr>
                  <w:rFonts w:ascii="Times New Roman" w:hAnsi="Times New Roman"/>
                  <w:strike/>
                  <w:color w:val="212121"/>
                  <w:spacing w:val="1"/>
                  <w:sz w:val="24"/>
                  <w:szCs w:val="24"/>
                </w:rPr>
                <w:delText xml:space="preserve">Субъект Российской Федерации, в котором </w:delText>
              </w:r>
              <w:r w:rsidRPr="00134093" w:rsidDel="007A39BD">
                <w:rPr>
                  <w:rFonts w:ascii="Times New Roman" w:hAnsi="Times New Roman"/>
                  <w:strike/>
                  <w:color w:val="212121"/>
                  <w:spacing w:val="2"/>
                  <w:sz w:val="24"/>
                  <w:szCs w:val="24"/>
                </w:rPr>
                <w:delText>застрахован гражданин</w:delText>
              </w:r>
            </w:del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134093" w:rsidDel="007A39BD" w:rsidRDefault="00E81B44" w:rsidP="005C569A">
            <w:pPr>
              <w:shd w:val="clear" w:color="auto" w:fill="FFFFFF"/>
              <w:spacing w:after="0" w:line="240" w:lineRule="auto"/>
              <w:ind w:right="163" w:hanging="34"/>
              <w:rPr>
                <w:del w:id="490" w:author="Михаил" w:date="2020-05-27T09:07:00Z"/>
                <w:rFonts w:ascii="Times New Roman" w:hAnsi="Times New Roman"/>
                <w:strike/>
                <w:sz w:val="24"/>
                <w:szCs w:val="24"/>
              </w:rPr>
            </w:pPr>
            <w:del w:id="491" w:author="Михаил" w:date="2020-05-27T09:07:00Z">
              <w:r w:rsidRPr="00134093" w:rsidDel="007A39BD">
                <w:rPr>
                  <w:rFonts w:ascii="Times New Roman" w:hAnsi="Times New Roman"/>
                  <w:strike/>
                  <w:color w:val="212121"/>
                  <w:spacing w:val="2"/>
                  <w:sz w:val="24"/>
                  <w:szCs w:val="24"/>
                </w:rPr>
                <w:delText xml:space="preserve">Указывается согласно предъявленному </w:delText>
              </w:r>
              <w:r w:rsidRPr="00134093" w:rsidDel="007A39BD">
                <w:rPr>
                  <w:rFonts w:ascii="Times New Roman" w:hAnsi="Times New Roman"/>
                  <w:strike/>
                  <w:color w:val="212121"/>
                  <w:spacing w:val="-3"/>
                  <w:sz w:val="24"/>
                  <w:szCs w:val="24"/>
                </w:rPr>
                <w:delText xml:space="preserve">полису </w:delText>
              </w:r>
              <w:r w:rsidRPr="00134093" w:rsidDel="007A39BD">
                <w:rPr>
                  <w:rFonts w:ascii="Times New Roman" w:hAnsi="Times New Roman"/>
                  <w:strike/>
                  <w:color w:val="FF0000"/>
                  <w:sz w:val="24"/>
                  <w:szCs w:val="24"/>
                </w:rPr>
                <w:delText>ОКАТО СМО</w:delText>
              </w:r>
            </w:del>
          </w:p>
        </w:tc>
      </w:tr>
      <w:tr w:rsidR="00134093" w:rsidRPr="00D1785D" w:rsidTr="00804BD5">
        <w:tblPrEx>
          <w:tblW w:w="10348" w:type="dxa"/>
          <w:tblInd w:w="40" w:type="dxa"/>
          <w:tblLayout w:type="fixed"/>
          <w:tblCellMar>
            <w:left w:w="40" w:type="dxa"/>
            <w:right w:w="40" w:type="dxa"/>
          </w:tblCellMar>
          <w:tblLook w:val="0000"/>
          <w:tblPrExChange w:id="492" w:author="asu_08" w:date="2020-06-26T15:04:00Z">
            <w:tblPrEx>
              <w:tblW w:w="10348" w:type="dxa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762"/>
          <w:trPrChange w:id="493" w:author="asu_08" w:date="2020-06-26T15:04:00Z">
            <w:trPr>
              <w:gridBefore w:val="1"/>
              <w:trHeight w:hRule="exact" w:val="365"/>
            </w:trPr>
          </w:trPrChange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494" w:author="asu_08" w:date="2020-06-26T15:04:00Z">
              <w:tcPr>
                <w:tcW w:w="110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495" w:author="asu_08" w:date="2020-06-26T15:04:00Z">
              <w:tcPr>
                <w:tcW w:w="164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7A39BD" w:rsidRDefault="006463AA" w:rsidP="00134093">
            <w:pPr>
              <w:pStyle w:val="ad"/>
              <w:spacing w:after="0"/>
              <w:ind w:left="72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:rPrChange w:id="496" w:author="Михаил" w:date="2020-05-27T09:07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  <w:lang w:val="en-US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497" w:author="Михаил" w:date="2020-05-27T09:07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SMO</w:t>
            </w: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:rPrChange w:id="498" w:author="Михаил" w:date="2020-05-27T09:07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  <w:lang w:val="en-US"/>
                  </w:rPr>
                </w:rPrChange>
              </w:rPr>
              <w:t>COD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499" w:author="asu_08" w:date="2020-06-26T15:04:00Z">
              <w:tcPr>
                <w:tcW w:w="96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  <w:rPrChange w:id="500" w:author="Михаил" w:date="2020-05-27T09:07:00Z">
                  <w:rPr>
                    <w:rFonts w:ascii="Times New Roman" w:hAnsi="Times New Roman" w:cs="Times New Roman"/>
                    <w:b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sz w:val="24"/>
                <w:szCs w:val="24"/>
                <w:rPrChange w:id="501" w:author="Михаил" w:date="2020-05-27T09:07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T(5)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02" w:author="asu_08" w:date="2020-06-26T15:04:00Z">
              <w:tcPr>
                <w:tcW w:w="68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7A39BD" w:rsidRDefault="006463AA" w:rsidP="005C569A">
            <w:pPr>
              <w:rPr>
                <w:rFonts w:ascii="Times New Roman" w:hAnsi="Times New Roman" w:cs="Times New Roman"/>
                <w:sz w:val="24"/>
                <w:szCs w:val="24"/>
                <w:rPrChange w:id="503" w:author="Михаил" w:date="2020-05-27T09:07:00Z">
                  <w:rPr>
                    <w:rFonts w:ascii="Times New Roman" w:hAnsi="Times New Roman" w:cs="Times New Roman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sz w:val="24"/>
                <w:szCs w:val="24"/>
                <w:rPrChange w:id="504" w:author="Михаил" w:date="2020-05-27T09:07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highlight w:val="green"/>
                  </w:rPr>
                </w:rPrChange>
              </w:rPr>
              <w:t>О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05" w:author="asu_08" w:date="2020-06-26T15:04:00Z">
              <w:tcPr>
                <w:tcW w:w="3295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7A39BD" w:rsidRDefault="006463AA" w:rsidP="005C569A">
            <w:pPr>
              <w:rPr>
                <w:rFonts w:ascii="Times New Roman" w:hAnsi="Times New Roman" w:cs="Times New Roman"/>
                <w:sz w:val="24"/>
                <w:szCs w:val="24"/>
                <w:rPrChange w:id="506" w:author="Михаил" w:date="2020-05-27T09:07:00Z">
                  <w:rPr>
                    <w:rFonts w:ascii="Times New Roman" w:hAnsi="Times New Roman" w:cs="Times New Roman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sz w:val="24"/>
                <w:szCs w:val="24"/>
                <w:rPrChange w:id="507" w:author="Михаил" w:date="2020-05-27T09:07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highlight w:val="green"/>
                  </w:rPr>
                </w:rPrChange>
              </w:rPr>
              <w:t>Реестровый номер СМО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08" w:author="asu_08" w:date="2020-06-26T15:04:00Z">
              <w:tcPr>
                <w:tcW w:w="265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7A39BD" w:rsidRDefault="00BA5AD8" w:rsidP="00134093">
            <w:pPr>
              <w:rPr>
                <w:rFonts w:ascii="Times New Roman" w:hAnsi="Times New Roman"/>
                <w:sz w:val="24"/>
                <w:szCs w:val="24"/>
              </w:rPr>
            </w:pPr>
            <w:ins w:id="509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  <w:ins w:id="510" w:author="asu_08" w:date="2020-06-26T12:20:00Z">
              <w:r w:rsidR="00050A4B" w:rsidRPr="00906388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="006463AA" w:rsidRPr="006463AA">
              <w:rPr>
                <w:rFonts w:ascii="Times New Roman" w:hAnsi="Times New Roman" w:cs="Times New Roman"/>
                <w:sz w:val="24"/>
                <w:szCs w:val="24"/>
                <w:rPrChange w:id="511" w:author="Михаил" w:date="2020-05-27T09:07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highlight w:val="green"/>
                  </w:rPr>
                </w:rPrChange>
              </w:rPr>
              <w:t>Справочник F002</w:t>
            </w:r>
          </w:p>
        </w:tc>
      </w:tr>
      <w:tr w:rsidR="00134093" w:rsidRPr="00D1785D" w:rsidTr="005C569A">
        <w:trPr>
          <w:trHeight w:hRule="exact" w:val="365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FAM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T(40)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Default="00134093">
            <w:r w:rsidRPr="00F6124D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-2"/>
                <w:sz w:val="24"/>
                <w:szCs w:val="24"/>
              </w:rPr>
              <w:t>Фамилия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093" w:rsidRPr="00D1785D" w:rsidTr="005C569A">
        <w:trPr>
          <w:trHeight w:hRule="exact" w:val="365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IM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T(40)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Default="00134093">
            <w:r w:rsidRPr="00F6124D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093" w:rsidRPr="00D1785D" w:rsidTr="005C569A">
        <w:trPr>
          <w:trHeight w:hRule="exact" w:val="365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OT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T(40)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-2"/>
                <w:sz w:val="24"/>
                <w:szCs w:val="24"/>
              </w:rPr>
              <w:t>Отчество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  <w:t xml:space="preserve">Указывается при наличии </w:t>
            </w:r>
          </w:p>
        </w:tc>
      </w:tr>
      <w:tr w:rsidR="00134093" w:rsidRPr="00D1785D" w:rsidTr="005C569A">
        <w:trPr>
          <w:trHeight w:hRule="exact" w:val="365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W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T(1)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Default="00134093">
            <w:r w:rsidRPr="00692CFF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Пол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BA5AD8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ins w:id="512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  <w:ins w:id="513" w:author="asu_08" w:date="2020-06-26T12:20:00Z">
              <w:r w:rsidR="00050A4B" w:rsidRPr="00D1785D">
                <w:rPr>
                  <w:rFonts w:ascii="Times New Roman" w:hAnsi="Times New Roman"/>
                  <w:color w:val="000000"/>
                  <w:sz w:val="24"/>
                  <w:szCs w:val="24"/>
                </w:rPr>
                <w:t xml:space="preserve"> </w:t>
              </w:r>
            </w:ins>
            <w:r w:rsidR="00134093"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Справочник </w:t>
            </w:r>
            <w:r w:rsidR="00134093"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V005</w:t>
            </w:r>
          </w:p>
        </w:tc>
      </w:tr>
      <w:tr w:rsidR="00134093" w:rsidRPr="00D1785D" w:rsidTr="005C569A">
        <w:trPr>
          <w:trHeight w:hRule="exact" w:val="649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DR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Default="00134093">
            <w:r w:rsidRPr="00692CFF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-2"/>
                <w:sz w:val="24"/>
                <w:szCs w:val="24"/>
              </w:rPr>
              <w:t>Дата рождения</w:t>
            </w:r>
            <w:r w:rsidRPr="00D1785D">
              <w:rPr>
                <w:rFonts w:ascii="Times New Roman" w:hAnsi="Times New Roman"/>
                <w:sz w:val="24"/>
                <w:szCs w:val="24"/>
              </w:rPr>
              <w:t xml:space="preserve"> в виде </w:t>
            </w:r>
          </w:p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111B39" w:rsidRDefault="00111B39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  <w:rPrChange w:id="514" w:author="Михаил" w:date="2020-07-02T08:20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515" w:author="Михаил" w:date="2020-07-02T08:19:00Z">
              <w:r w:rsidRPr="00111B39">
                <w:rPr>
                  <w:rFonts w:ascii="Times New Roman" w:hAnsi="Times New Roman"/>
                  <w:sz w:val="24"/>
                  <w:szCs w:val="24"/>
                  <w:highlight w:val="yellow"/>
                </w:rPr>
                <w:t>@@</w:t>
              </w:r>
            </w:ins>
            <w:ins w:id="516" w:author="Михаил" w:date="2020-07-02T08:20:00Z">
              <w:r w:rsidR="006463AA" w:rsidRPr="006463AA">
                <w:rPr>
                  <w:rFonts w:ascii="Times New Roman" w:hAnsi="Times New Roman"/>
                  <w:sz w:val="24"/>
                  <w:szCs w:val="24"/>
                  <w:highlight w:val="yellow"/>
                  <w:lang w:val="en-US"/>
                  <w:rPrChange w:id="517" w:author="Михаил" w:date="2020-07-02T08:20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DR&lt;</w:t>
              </w:r>
              <w:r w:rsidR="006463AA" w:rsidRPr="006463AA">
                <w:rPr>
                  <w:rFonts w:ascii="Times New Roman" w:hAnsi="Times New Roman"/>
                  <w:color w:val="000000"/>
                  <w:sz w:val="24"/>
                  <w:szCs w:val="24"/>
                  <w:highlight w:val="yellow"/>
                  <w:lang w:val="en-US"/>
                  <w:rPrChange w:id="518" w:author="Михаил" w:date="2020-07-02T08:20:00Z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</w:rPrChange>
                </w:rPr>
                <w:t xml:space="preserve"> DTA_NAP</w:t>
              </w:r>
              <w:r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ins>
          </w:p>
        </w:tc>
      </w:tr>
      <w:tr w:rsidR="00134093" w:rsidRPr="00D1785D" w:rsidTr="005C569A">
        <w:trPr>
          <w:trHeight w:hRule="exact" w:val="374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TLF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T(36)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Default="00134093">
            <w:r w:rsidRPr="00692CFF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-2"/>
                <w:sz w:val="24"/>
                <w:szCs w:val="24"/>
              </w:rPr>
              <w:t>Контакт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Номер телефона застрахованного лица</w:t>
            </w:r>
          </w:p>
        </w:tc>
      </w:tr>
      <w:tr w:rsidR="00134093" w:rsidRPr="00D1785D" w:rsidTr="002331A9">
        <w:tblPrEx>
          <w:tblW w:w="10348" w:type="dxa"/>
          <w:tblInd w:w="40" w:type="dxa"/>
          <w:tblLayout w:type="fixed"/>
          <w:tblCellMar>
            <w:left w:w="40" w:type="dxa"/>
            <w:right w:w="40" w:type="dxa"/>
          </w:tblCellMar>
          <w:tblLook w:val="0000"/>
          <w:tblPrExChange w:id="519" w:author="asu_08" w:date="2020-06-26T12:20:00Z">
            <w:tblPrEx>
              <w:tblW w:w="10348" w:type="dxa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1574"/>
          <w:trPrChange w:id="520" w:author="asu_08" w:date="2020-06-26T12:20:00Z">
            <w:trPr>
              <w:gridBefore w:val="1"/>
              <w:trHeight w:hRule="exact" w:val="893"/>
            </w:trPr>
          </w:trPrChange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21" w:author="asu_08" w:date="2020-06-26T12:20:00Z">
              <w:tcPr>
                <w:tcW w:w="110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22" w:author="asu_08" w:date="2020-06-26T12:20:00Z">
              <w:tcPr>
                <w:tcW w:w="164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DS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23" w:author="asu_08" w:date="2020-06-26T12:20:00Z">
              <w:tcPr>
                <w:tcW w:w="96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T(10)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24" w:author="asu_08" w:date="2020-06-26T12:20:00Z">
              <w:tcPr>
                <w:tcW w:w="68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Default="00134093">
            <w:r w:rsidRPr="00F45B9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25" w:author="asu_08" w:date="2020-06-26T12:20:00Z">
              <w:tcPr>
                <w:tcW w:w="3295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Код диагноза по МКБ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26" w:author="asu_08" w:date="2020-06-26T12:20:00Z">
              <w:tcPr>
                <w:tcW w:w="265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2331A9" w:rsidRPr="00BA5AD8" w:rsidRDefault="006463AA" w:rsidP="005C569A">
            <w:pPr>
              <w:shd w:val="clear" w:color="auto" w:fill="FFFFFF"/>
              <w:spacing w:after="0" w:line="240" w:lineRule="auto"/>
              <w:ind w:right="197" w:hanging="38"/>
              <w:rPr>
                <w:ins w:id="527" w:author="asu_08" w:date="2020-06-26T12:20:00Z"/>
                <w:rFonts w:ascii="Times New Roman" w:hAnsi="Times New Roman"/>
                <w:color w:val="000000"/>
                <w:spacing w:val="4"/>
                <w:sz w:val="24"/>
                <w:szCs w:val="24"/>
                <w:rPrChange w:id="528" w:author="asu_08" w:date="2020-06-29T14:13:00Z">
                  <w:rPr>
                    <w:ins w:id="529" w:author="asu_08" w:date="2020-06-26T12:20:00Z"/>
                    <w:rFonts w:ascii="Times New Roman" w:hAnsi="Times New Roman"/>
                    <w:color w:val="000000"/>
                    <w:spacing w:val="4"/>
                    <w:sz w:val="24"/>
                    <w:szCs w:val="24"/>
                    <w:lang w:val="en-US"/>
                  </w:rPr>
                </w:rPrChange>
              </w:rPr>
            </w:pPr>
            <w:ins w:id="530" w:author="asu_08" w:date="2020-06-26T12:20:00Z">
              <w:r w:rsidRPr="006463AA">
                <w:rPr>
                  <w:rFonts w:ascii="Times New Roman" w:hAnsi="Times New Roman"/>
                  <w:color w:val="000000"/>
                  <w:spacing w:val="4"/>
                  <w:sz w:val="24"/>
                  <w:szCs w:val="24"/>
                  <w:rPrChange w:id="531" w:author="asu_08" w:date="2020-06-29T14:13:00Z">
                    <w:rPr>
                      <w:rFonts w:ascii="Times New Roman" w:hAnsi="Times New Roman"/>
                      <w:color w:val="000000"/>
                      <w:spacing w:val="4"/>
                      <w:sz w:val="24"/>
                      <w:szCs w:val="24"/>
                      <w:lang w:val="en-US"/>
                    </w:rPr>
                  </w:rPrChange>
                </w:rPr>
                <w:t>???????</w:t>
              </w:r>
            </w:ins>
          </w:p>
          <w:p w:rsidR="00134093" w:rsidRDefault="00134093" w:rsidP="005C569A">
            <w:pPr>
              <w:shd w:val="clear" w:color="auto" w:fill="FFFFFF"/>
              <w:spacing w:after="0" w:line="240" w:lineRule="auto"/>
              <w:ind w:right="197" w:hanging="38"/>
              <w:rPr>
                <w:ins w:id="532" w:author="Михаил" w:date="2020-07-02T08:20:00Z"/>
                <w:rFonts w:ascii="Times New Roman" w:hAnsi="Times New Roman"/>
                <w:color w:val="000000"/>
                <w:spacing w:val="-3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 xml:space="preserve">В соответствии с МКБ-10 с указанием </w:t>
            </w:r>
            <w:proofErr w:type="spellStart"/>
            <w:r w:rsidRPr="00D1785D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подрубрики</w:t>
            </w:r>
            <w:proofErr w:type="spellEnd"/>
          </w:p>
          <w:p w:rsidR="00111B39" w:rsidRPr="00624108" w:rsidRDefault="00111B39" w:rsidP="00624108">
            <w:pPr>
              <w:shd w:val="clear" w:color="auto" w:fill="FFFFFF"/>
              <w:spacing w:after="0" w:line="240" w:lineRule="auto"/>
              <w:ind w:right="197" w:hanging="38"/>
              <w:rPr>
                <w:rFonts w:ascii="Times New Roman" w:hAnsi="Times New Roman"/>
                <w:sz w:val="24"/>
                <w:szCs w:val="24"/>
                <w:lang w:val="en-US"/>
                <w:rPrChange w:id="533" w:author="Михаил" w:date="2020-07-02T08:55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534" w:author="Михаил" w:date="2020-07-02T08:20:00Z">
              <w:r w:rsidRPr="00624108">
                <w:rPr>
                  <w:rFonts w:ascii="Times New Roman" w:hAnsi="Times New Roman"/>
                  <w:sz w:val="24"/>
                  <w:szCs w:val="24"/>
                  <w:highlight w:val="yellow"/>
                </w:rPr>
                <w:t>@@</w:t>
              </w:r>
            </w:ins>
            <w:ins w:id="535" w:author="Михаил" w:date="2020-07-02T08:55:00Z">
              <w:r w:rsidR="00624108" w:rsidRPr="00624108">
                <w:rPr>
                  <w:rFonts w:ascii="Times New Roman" w:hAnsi="Times New Roman"/>
                  <w:sz w:val="24"/>
                  <w:szCs w:val="24"/>
                  <w:highlight w:val="yellow"/>
                  <w:lang w:val="en-US"/>
                </w:rPr>
                <w:t xml:space="preserve"> </w:t>
              </w:r>
              <w:r w:rsidR="006463AA" w:rsidRPr="006463AA">
                <w:rPr>
                  <w:rFonts w:ascii="Times New Roman" w:hAnsi="Times New Roman"/>
                  <w:sz w:val="24"/>
                  <w:szCs w:val="24"/>
                  <w:highlight w:val="yellow"/>
                  <w:rPrChange w:id="536" w:author="Михаил" w:date="2020-07-02T08:5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 xml:space="preserve">Справочник </w:t>
              </w:r>
              <w:r w:rsidR="006463AA" w:rsidRPr="006463AA">
                <w:rPr>
                  <w:rFonts w:ascii="Times New Roman" w:hAnsi="Times New Roman"/>
                  <w:sz w:val="24"/>
                  <w:szCs w:val="24"/>
                  <w:highlight w:val="yellow"/>
                  <w:lang w:val="en-US"/>
                  <w:rPrChange w:id="537" w:author="Михаил" w:date="2020-07-02T08:55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M001</w:t>
              </w:r>
            </w:ins>
          </w:p>
        </w:tc>
      </w:tr>
      <w:tr w:rsidR="00134093" w:rsidRPr="00D1785D" w:rsidTr="005C569A">
        <w:trPr>
          <w:trHeight w:hRule="exact" w:val="374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4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KOD_PFK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346558">
            <w:pPr>
              <w:shd w:val="clear" w:color="auto" w:fill="FFFFFF"/>
              <w:spacing w:after="0" w:line="240" w:lineRule="auto"/>
              <w:ind w:left="4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sz w:val="24"/>
                <w:szCs w:val="24"/>
                <w:lang w:val="en-US"/>
              </w:rPr>
              <w:t>N(</w:t>
            </w:r>
            <w:del w:id="538" w:author="Михаил" w:date="2020-05-20T17:04:00Z">
              <w:r w:rsidRPr="00D1785D" w:rsidDel="00346558">
                <w:rPr>
                  <w:rFonts w:ascii="Times New Roman" w:hAnsi="Times New Roman"/>
                  <w:sz w:val="24"/>
                  <w:szCs w:val="24"/>
                </w:rPr>
                <w:delText>10</w:delText>
              </w:r>
            </w:del>
            <w:ins w:id="539" w:author="Михаил" w:date="2020-05-20T17:04:00Z">
              <w:r w:rsidR="00346558">
                <w:rPr>
                  <w:rFonts w:ascii="Times New Roman" w:hAnsi="Times New Roman"/>
                  <w:sz w:val="24"/>
                  <w:szCs w:val="24"/>
                </w:rPr>
                <w:t>3</w:t>
              </w:r>
            </w:ins>
            <w:r w:rsidRPr="00D1785D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Default="00134093">
            <w:r w:rsidRPr="00F45B9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Профиль койки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346558" w:rsidRDefault="00BA5AD8" w:rsidP="0034655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ins w:id="540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  <w:ins w:id="541" w:author="asu_08" w:date="2020-06-26T12:20:00Z">
              <w:r w:rsidR="002331A9" w:rsidRPr="00D1785D">
                <w:rPr>
                  <w:rFonts w:ascii="Times New Roman" w:hAnsi="Times New Roman"/>
                  <w:color w:val="000000"/>
                  <w:sz w:val="24"/>
                  <w:szCs w:val="24"/>
                </w:rPr>
                <w:t xml:space="preserve"> </w:t>
              </w:r>
            </w:ins>
            <w:r w:rsidR="00134093"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Справочник </w:t>
            </w:r>
            <w:del w:id="542" w:author="Михаил" w:date="2020-05-20T17:04:00Z">
              <w:r w:rsidR="00134093" w:rsidRPr="00D1785D" w:rsidDel="00346558">
                <w:rPr>
                  <w:rFonts w:ascii="Times New Roman" w:hAnsi="Times New Roman"/>
                  <w:color w:val="FF0000"/>
                  <w:sz w:val="24"/>
                  <w:szCs w:val="24"/>
                  <w:lang w:val="en-US"/>
                </w:rPr>
                <w:delText>T</w:delText>
              </w:r>
              <w:r w:rsidR="00134093" w:rsidRPr="00346558" w:rsidDel="00346558">
                <w:rPr>
                  <w:rFonts w:ascii="Times New Roman" w:hAnsi="Times New Roman"/>
                  <w:color w:val="FF0000"/>
                  <w:sz w:val="24"/>
                  <w:szCs w:val="24"/>
                </w:rPr>
                <w:delText>002</w:delText>
              </w:r>
            </w:del>
            <w:ins w:id="543" w:author="Михаил" w:date="2020-05-20T17:04:00Z">
              <w:r w:rsidR="00346558">
                <w:rPr>
                  <w:rFonts w:ascii="Times New Roman" w:hAnsi="Times New Roman"/>
                  <w:color w:val="FF0000"/>
                  <w:sz w:val="24"/>
                  <w:szCs w:val="24"/>
                  <w:lang w:val="en-US"/>
                </w:rPr>
                <w:t>V020</w:t>
              </w:r>
            </w:ins>
          </w:p>
        </w:tc>
      </w:tr>
      <w:tr w:rsidR="00134093" w:rsidRPr="00D1785D" w:rsidTr="005C569A">
        <w:trPr>
          <w:trHeight w:hRule="exact" w:val="374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346558" w:rsidRDefault="00134093" w:rsidP="005C569A">
            <w:pPr>
              <w:shd w:val="clear" w:color="auto" w:fill="FFFFFF"/>
              <w:spacing w:after="0" w:line="240" w:lineRule="auto"/>
              <w:ind w:left="4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346558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KOD</w:t>
            </w:r>
            <w:r w:rsidRPr="00346558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PFO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346558">
            <w:pPr>
              <w:shd w:val="clear" w:color="auto" w:fill="FFFFFF"/>
              <w:spacing w:after="0" w:line="240" w:lineRule="auto"/>
              <w:ind w:left="48"/>
              <w:rPr>
                <w:rFonts w:ascii="Times New Roman" w:hAnsi="Times New Roman"/>
                <w:sz w:val="24"/>
                <w:szCs w:val="24"/>
              </w:rPr>
            </w:pPr>
            <w:del w:id="544" w:author="Михаил" w:date="2020-05-20T17:05:00Z">
              <w:r w:rsidRPr="00D1785D" w:rsidDel="00346558">
                <w:rPr>
                  <w:rFonts w:ascii="Times New Roman" w:hAnsi="Times New Roman"/>
                  <w:sz w:val="24"/>
                  <w:szCs w:val="24"/>
                  <w:lang w:val="en-US"/>
                </w:rPr>
                <w:delText>N</w:delText>
              </w:r>
            </w:del>
            <w:ins w:id="545" w:author="Михаил" w:date="2020-05-20T17:05:00Z">
              <w:r w:rsidR="00346558">
                <w:rPr>
                  <w:rFonts w:ascii="Times New Roman" w:hAnsi="Times New Roman"/>
                  <w:sz w:val="24"/>
                  <w:szCs w:val="24"/>
                  <w:lang w:val="en-US"/>
                </w:rPr>
                <w:t>T</w:t>
              </w:r>
            </w:ins>
            <w:r w:rsidRPr="00346558">
              <w:rPr>
                <w:rFonts w:ascii="Times New Roman" w:hAnsi="Times New Roman"/>
                <w:sz w:val="24"/>
                <w:szCs w:val="24"/>
              </w:rPr>
              <w:t>(</w:t>
            </w:r>
            <w:del w:id="546" w:author="Михаил" w:date="2020-05-20T17:05:00Z">
              <w:r w:rsidRPr="00D1785D" w:rsidDel="00346558">
                <w:rPr>
                  <w:rFonts w:ascii="Times New Roman" w:hAnsi="Times New Roman"/>
                  <w:sz w:val="24"/>
                  <w:szCs w:val="24"/>
                </w:rPr>
                <w:delText>3</w:delText>
              </w:r>
            </w:del>
            <w:ins w:id="547" w:author="Михаил" w:date="2020-05-20T17:05:00Z">
              <w:r w:rsidR="00346558">
                <w:rPr>
                  <w:rFonts w:ascii="Times New Roman" w:hAnsi="Times New Roman"/>
                  <w:sz w:val="24"/>
                  <w:szCs w:val="24"/>
                  <w:lang w:val="en-US"/>
                </w:rPr>
                <w:t>12</w:t>
              </w:r>
            </w:ins>
            <w:r w:rsidRPr="0034655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Default="00134093">
            <w:r w:rsidRPr="00F45B9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1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-1"/>
                <w:sz w:val="24"/>
                <w:szCs w:val="24"/>
              </w:rPr>
              <w:t>Код отделения (профиль)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BA5AD8" w:rsidP="0034655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ins w:id="548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  <w:ins w:id="549" w:author="asu_08" w:date="2020-06-26T12:20:00Z">
              <w:r w:rsidR="002331A9" w:rsidRPr="00D1785D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ins>
            <w:r w:rsidR="00134093" w:rsidRPr="00D1785D">
              <w:rPr>
                <w:rFonts w:ascii="Times New Roman" w:hAnsi="Times New Roman"/>
                <w:sz w:val="24"/>
                <w:szCs w:val="24"/>
              </w:rPr>
              <w:t xml:space="preserve">Справочник </w:t>
            </w:r>
            <w:del w:id="550" w:author="Михаил" w:date="2020-05-20T17:05:00Z">
              <w:r w:rsidR="00134093" w:rsidRPr="00D1785D" w:rsidDel="00346558">
                <w:rPr>
                  <w:rFonts w:ascii="Times New Roman" w:hAnsi="Times New Roman"/>
                  <w:sz w:val="24"/>
                  <w:szCs w:val="24"/>
                  <w:lang w:val="en-US"/>
                </w:rPr>
                <w:delText>V</w:delText>
              </w:r>
              <w:r w:rsidR="00134093" w:rsidRPr="00346558" w:rsidDel="00346558">
                <w:rPr>
                  <w:rFonts w:ascii="Times New Roman" w:hAnsi="Times New Roman"/>
                  <w:sz w:val="24"/>
                  <w:szCs w:val="24"/>
                </w:rPr>
                <w:delText>002</w:delText>
              </w:r>
            </w:del>
            <w:ins w:id="551" w:author="Михаил" w:date="2020-05-20T17:05:00Z">
              <w:r w:rsidR="00346558">
                <w:rPr>
                  <w:rFonts w:ascii="Times New Roman" w:hAnsi="Times New Roman"/>
                  <w:sz w:val="24"/>
                  <w:szCs w:val="24"/>
                  <w:lang w:val="en-US"/>
                </w:rPr>
                <w:t>T019</w:t>
              </w:r>
            </w:ins>
          </w:p>
        </w:tc>
      </w:tr>
      <w:tr w:rsidR="00134093" w:rsidRPr="00D1785D" w:rsidTr="005C569A">
        <w:trPr>
          <w:trHeight w:hRule="exact" w:val="984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346558" w:rsidRDefault="00134093" w:rsidP="005C569A">
            <w:pPr>
              <w:shd w:val="clear" w:color="auto" w:fill="FFFFFF"/>
              <w:spacing w:after="0" w:line="240" w:lineRule="auto"/>
              <w:ind w:left="43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346558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KOD</w:t>
            </w:r>
            <w:r w:rsidRPr="00346558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43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346558">
              <w:rPr>
                <w:rFonts w:ascii="Times New Roman" w:hAnsi="Times New Roman"/>
                <w:sz w:val="24"/>
                <w:szCs w:val="24"/>
              </w:rPr>
              <w:t>(1</w:t>
            </w:r>
            <w:r w:rsidRPr="00D1785D">
              <w:rPr>
                <w:rFonts w:ascii="Times New Roman" w:hAnsi="Times New Roman"/>
                <w:sz w:val="24"/>
                <w:szCs w:val="24"/>
              </w:rPr>
              <w:t>4</w:t>
            </w:r>
            <w:r w:rsidRPr="0034655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43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5" w:right="10" w:hanging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Код            медицинского            работника, 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направившего больного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-1"/>
                <w:sz w:val="24"/>
                <w:szCs w:val="24"/>
              </w:rPr>
              <w:t xml:space="preserve">Региональный справочник, </w:t>
            </w:r>
            <w:r w:rsidRPr="00D1785D">
              <w:rPr>
                <w:rFonts w:ascii="Times New Roman" w:hAnsi="Times New Roman"/>
                <w:color w:val="FF0000"/>
                <w:spacing w:val="-1"/>
                <w:sz w:val="24"/>
                <w:szCs w:val="24"/>
              </w:rPr>
              <w:t>либо СНИЛС врача</w:t>
            </w:r>
          </w:p>
        </w:tc>
      </w:tr>
      <w:tr w:rsidR="00134093" w:rsidRPr="00055FE7" w:rsidTr="001B7A5D">
        <w:tblPrEx>
          <w:tblW w:w="10348" w:type="dxa"/>
          <w:tblInd w:w="40" w:type="dxa"/>
          <w:tblLayout w:type="fixed"/>
          <w:tblCellMar>
            <w:left w:w="40" w:type="dxa"/>
            <w:right w:w="40" w:type="dxa"/>
          </w:tblCellMar>
          <w:tblLook w:val="0000"/>
          <w:tblPrExChange w:id="552" w:author="asu_08" w:date="2020-06-25T10:11:00Z">
            <w:tblPrEx>
              <w:tblW w:w="10348" w:type="dxa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836"/>
          <w:trPrChange w:id="553" w:author="asu_08" w:date="2020-06-25T10:11:00Z">
            <w:trPr>
              <w:gridAfter w:val="0"/>
              <w:trHeight w:hRule="exact" w:val="413"/>
            </w:trPr>
          </w:trPrChange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54" w:author="asu_08" w:date="2020-06-25T10:11:00Z">
              <w:tcPr>
                <w:tcW w:w="110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55" w:author="asu_08" w:date="2020-06-25T10:11:00Z">
              <w:tcPr>
                <w:tcW w:w="164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DTA_PLN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56" w:author="asu_08" w:date="2020-06-25T10:11:00Z">
              <w:tcPr>
                <w:tcW w:w="96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57" w:author="asu_08" w:date="2020-06-25T10:11:00Z">
              <w:tcPr>
                <w:tcW w:w="68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Default="00134093">
            <w:r w:rsidRPr="001C1EC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58" w:author="asu_08" w:date="2020-06-25T10:11:00Z">
              <w:tcPr>
                <w:tcW w:w="3295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Плановая дата госпитализации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59" w:author="asu_08" w:date="2020-06-25T10:11:00Z">
              <w:tcPr>
                <w:tcW w:w="265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B7A5D" w:rsidRDefault="001B7A5D" w:rsidP="001B7A5D">
            <w:pPr>
              <w:shd w:val="clear" w:color="auto" w:fill="FFFFFF"/>
              <w:spacing w:after="0" w:line="240" w:lineRule="auto"/>
              <w:rPr>
                <w:ins w:id="560" w:author="asu_08" w:date="2020-06-25T10:11:00Z"/>
                <w:rFonts w:ascii="Times New Roman" w:hAnsi="Times New Roman"/>
                <w:sz w:val="24"/>
                <w:szCs w:val="24"/>
                <w:lang w:val="en-US"/>
              </w:rPr>
            </w:pPr>
            <w:ins w:id="561" w:author="asu_08" w:date="2020-06-25T10:11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Condition to check:</w:t>
              </w:r>
            </w:ins>
          </w:p>
          <w:p w:rsidR="00134093" w:rsidRPr="00870A92" w:rsidRDefault="001B7A5D" w:rsidP="001B7A5D">
            <w:pPr>
              <w:widowControl w:val="0"/>
              <w:shd w:val="clear" w:color="auto" w:fill="FFFFFF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  <w:rPrChange w:id="562" w:author="asu_08" w:date="2020-06-26T12:02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563" w:author="asu_08" w:date="2020-06-25T10:11:00Z"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DTA_NAP</w:t>
              </w:r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&lt;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 xml:space="preserve"> DTA_PLN</w:t>
              </w:r>
            </w:ins>
          </w:p>
        </w:tc>
      </w:tr>
      <w:tr w:rsidR="00134093" w:rsidRPr="00D1785D" w:rsidTr="005C569A">
        <w:trPr>
          <w:trHeight w:hRule="exact" w:val="631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870A92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  <w:rPrChange w:id="564" w:author="asu_08" w:date="2020-06-26T12:02:00Z"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USL_OK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N(1)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Default="00134093">
            <w:r w:rsidRPr="001C1EC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Условие оказания медицинской помощи</w:t>
            </w: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BA5AD8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ins w:id="565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  <w:ins w:id="566" w:author="asu_08" w:date="2020-06-26T12:21:00Z">
              <w:r w:rsidR="00AF4559" w:rsidRPr="00D1785D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ins>
            <w:r w:rsidR="00134093" w:rsidRPr="00D1785D">
              <w:rPr>
                <w:rFonts w:ascii="Times New Roman" w:hAnsi="Times New Roman"/>
                <w:sz w:val="24"/>
                <w:szCs w:val="24"/>
              </w:rPr>
              <w:t>1 – стационар, 2 – дневной стационар</w:t>
            </w:r>
          </w:p>
        </w:tc>
      </w:tr>
    </w:tbl>
    <w:p w:rsidR="0093459F" w:rsidRPr="00584612" w:rsidRDefault="0093459F" w:rsidP="0093459F">
      <w:pPr>
        <w:shd w:val="clear" w:color="auto" w:fill="FFFFFF"/>
        <w:spacing w:after="0" w:line="240" w:lineRule="auto"/>
        <w:ind w:right="264" w:firstLine="763"/>
        <w:jc w:val="both"/>
        <w:rPr>
          <w:rFonts w:ascii="Times New Roman" w:hAnsi="Times New Roman"/>
          <w:color w:val="000000"/>
          <w:spacing w:val="2"/>
          <w:sz w:val="4"/>
          <w:szCs w:val="4"/>
          <w:rPrChange w:id="567" w:author="Михаил" w:date="2020-05-21T10:13:00Z">
            <w:rPr>
              <w:rFonts w:ascii="Times New Roman" w:hAnsi="Times New Roman"/>
              <w:color w:val="000000"/>
              <w:spacing w:val="2"/>
              <w:sz w:val="24"/>
              <w:szCs w:val="24"/>
            </w:rPr>
          </w:rPrChange>
        </w:rPr>
      </w:pPr>
    </w:p>
    <w:p w:rsidR="0093459F" w:rsidRPr="00D1785D" w:rsidRDefault="0093459F" w:rsidP="0093459F">
      <w:pPr>
        <w:shd w:val="clear" w:color="auto" w:fill="FFFFFF"/>
        <w:spacing w:after="0" w:line="240" w:lineRule="auto"/>
        <w:ind w:right="264"/>
        <w:rPr>
          <w:rFonts w:ascii="Times New Roman" w:hAnsi="Times New Roman"/>
          <w:b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000000"/>
          <w:spacing w:val="2"/>
          <w:sz w:val="24"/>
          <w:szCs w:val="24"/>
        </w:rPr>
        <w:br w:type="page"/>
      </w:r>
      <w:del w:id="568" w:author="Михаил" w:date="2020-05-14T13:52:00Z">
        <w:r w:rsidRPr="00D1785D" w:rsidDel="005C569A">
          <w:rPr>
            <w:rFonts w:ascii="Times New Roman" w:hAnsi="Times New Roman"/>
            <w:b/>
            <w:color w:val="212121"/>
            <w:spacing w:val="3"/>
            <w:sz w:val="24"/>
            <w:szCs w:val="24"/>
          </w:rPr>
          <w:lastRenderedPageBreak/>
          <w:delText>Таблица 2</w:delText>
        </w:r>
      </w:del>
      <w:ins w:id="569" w:author="Михаил" w:date="2020-05-14T13:52:00Z">
        <w:r w:rsidR="005C569A">
          <w:rPr>
            <w:rFonts w:ascii="Times New Roman" w:hAnsi="Times New Roman"/>
            <w:b/>
            <w:color w:val="212121"/>
            <w:spacing w:val="3"/>
            <w:sz w:val="24"/>
            <w:szCs w:val="24"/>
          </w:rPr>
          <w:t>Б2</w:t>
        </w:r>
      </w:ins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.  Состав сведений о госпитализации по направлению (в том числе при переводе из других медицинских организаций и в рамках одной медицинской организации)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96"/>
        <w:jc w:val="center"/>
        <w:rPr>
          <w:rFonts w:ascii="Times New Roman" w:hAnsi="Times New Roman"/>
          <w:b/>
          <w:color w:val="212121"/>
          <w:spacing w:val="3"/>
          <w:sz w:val="24"/>
          <w:szCs w:val="24"/>
        </w:rPr>
      </w:pPr>
    </w:p>
    <w:p w:rsidR="00C969B3" w:rsidRPr="00C969B3" w:rsidRDefault="00C969B3" w:rsidP="00C969B3">
      <w:pPr>
        <w:shd w:val="clear" w:color="auto" w:fill="FFFFFF"/>
        <w:spacing w:after="0" w:line="240" w:lineRule="auto"/>
        <w:ind w:left="96"/>
        <w:rPr>
          <w:ins w:id="570" w:author="Михаил" w:date="2020-05-14T14:40:00Z"/>
          <w:rFonts w:ascii="Times New Roman" w:hAnsi="Times New Roman"/>
          <w:color w:val="212121"/>
          <w:spacing w:val="3"/>
          <w:sz w:val="24"/>
          <w:szCs w:val="24"/>
        </w:rPr>
      </w:pPr>
      <w:ins w:id="571" w:author="Михаил" w:date="2020-05-14T14:40:00Z">
        <w:r w:rsidRPr="00C969B3">
          <w:rPr>
            <w:rFonts w:ascii="Times New Roman" w:hAnsi="Times New Roman" w:cs="Times New Roman"/>
            <w:bCs/>
            <w:sz w:val="24"/>
            <w:szCs w:val="24"/>
          </w:rPr>
          <w:t>Файл формата XML с кодовой страницей Windows-1251</w:t>
        </w:r>
      </w:ins>
    </w:p>
    <w:p w:rsidR="0093459F" w:rsidRPr="00D1785D" w:rsidRDefault="00C969B3" w:rsidP="00C969B3">
      <w:pPr>
        <w:shd w:val="clear" w:color="auto" w:fill="FFFFFF"/>
        <w:spacing w:after="0" w:line="240" w:lineRule="auto"/>
        <w:ind w:left="96"/>
        <w:rPr>
          <w:rFonts w:ascii="Times New Roman" w:hAnsi="Times New Roman"/>
          <w:color w:val="212121"/>
          <w:spacing w:val="3"/>
          <w:sz w:val="24"/>
          <w:szCs w:val="24"/>
        </w:rPr>
      </w:pPr>
      <w:ins w:id="572" w:author="Михаил" w:date="2020-05-14T14:40:00Z">
        <w:r>
          <w:rPr>
            <w:rFonts w:ascii="Times New Roman" w:hAnsi="Times New Roman"/>
            <w:color w:val="212121"/>
            <w:spacing w:val="3"/>
            <w:sz w:val="24"/>
            <w:szCs w:val="24"/>
          </w:rPr>
          <w:t>Имя ф</w:t>
        </w:r>
        <w:r w:rsidRPr="00D1785D">
          <w:rPr>
            <w:rFonts w:ascii="Times New Roman" w:hAnsi="Times New Roman"/>
            <w:color w:val="212121"/>
            <w:spacing w:val="3"/>
            <w:sz w:val="24"/>
            <w:szCs w:val="24"/>
          </w:rPr>
          <w:t>айл</w:t>
        </w:r>
        <w:r>
          <w:rPr>
            <w:rFonts w:ascii="Times New Roman" w:hAnsi="Times New Roman"/>
            <w:color w:val="212121"/>
            <w:spacing w:val="3"/>
            <w:sz w:val="24"/>
            <w:szCs w:val="24"/>
          </w:rPr>
          <w:t>а</w:t>
        </w:r>
      </w:ins>
      <w:r w:rsidR="0093459F"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T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2-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X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RRNN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-ГГГГ-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MM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-ДД.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XML</w:t>
      </w:r>
    </w:p>
    <w:p w:rsidR="00C969B3" w:rsidRDefault="0093459F" w:rsidP="0093459F">
      <w:pPr>
        <w:shd w:val="clear" w:color="auto" w:fill="FFFFFF"/>
        <w:spacing w:after="0" w:line="240" w:lineRule="auto"/>
        <w:ind w:left="96"/>
        <w:rPr>
          <w:ins w:id="573" w:author="Михаил" w:date="2020-05-14T14:42:00Z"/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Где </w:t>
      </w:r>
      <w:ins w:id="574" w:author="Михаил" w:date="2020-05-14T14:42:00Z">
        <w:r w:rsidR="00C969B3">
          <w:rPr>
            <w:rFonts w:ascii="Times New Roman" w:hAnsi="Times New Roman"/>
            <w:color w:val="212121"/>
            <w:spacing w:val="3"/>
            <w:sz w:val="24"/>
            <w:szCs w:val="24"/>
            <w:lang w:val="en-US"/>
          </w:rPr>
          <w:t>T</w:t>
        </w:r>
        <w:r w:rsidR="00C969B3" w:rsidRPr="00B26D18">
          <w:rPr>
            <w:rFonts w:ascii="Times New Roman" w:hAnsi="Times New Roman"/>
            <w:color w:val="212121"/>
            <w:spacing w:val="3"/>
            <w:sz w:val="24"/>
            <w:szCs w:val="24"/>
          </w:rPr>
          <w:t xml:space="preserve"> </w:t>
        </w:r>
        <w:r w:rsidR="00C969B3">
          <w:rPr>
            <w:rFonts w:ascii="Times New Roman" w:hAnsi="Times New Roman"/>
            <w:color w:val="212121"/>
            <w:spacing w:val="3"/>
            <w:sz w:val="24"/>
            <w:szCs w:val="24"/>
          </w:rPr>
          <w:t xml:space="preserve">– латинская буква </w:t>
        </w:r>
        <w:r w:rsidR="00C969B3">
          <w:rPr>
            <w:rFonts w:ascii="Times New Roman" w:hAnsi="Times New Roman"/>
            <w:color w:val="212121"/>
            <w:spacing w:val="3"/>
            <w:sz w:val="24"/>
            <w:szCs w:val="24"/>
            <w:lang w:val="en-US"/>
          </w:rPr>
          <w:t>T</w:t>
        </w:r>
        <w:r w:rsidR="00C969B3">
          <w:rPr>
            <w:rFonts w:ascii="Times New Roman" w:hAnsi="Times New Roman"/>
            <w:color w:val="212121"/>
            <w:spacing w:val="3"/>
            <w:sz w:val="24"/>
            <w:szCs w:val="24"/>
          </w:rPr>
          <w:t>;</w:t>
        </w:r>
      </w:ins>
    </w:p>
    <w:p w:rsidR="00FF5ABC" w:rsidRDefault="0093459F">
      <w:pPr>
        <w:shd w:val="clear" w:color="auto" w:fill="FFFFFF"/>
        <w:spacing w:after="0" w:line="240" w:lineRule="auto"/>
        <w:ind w:left="96" w:firstLine="330"/>
        <w:rPr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Х – буква М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>(латинская)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для МО, буква 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  <w:lang w:val="en-US"/>
        </w:rPr>
        <w:t>F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для фонда и буква 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  <w:lang w:val="en-US"/>
        </w:rPr>
        <w:t>S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для СМО;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426"/>
        <w:rPr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RRNN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 xml:space="preserve"> – код МО (четыре последние знака поля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MCOD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 xml:space="preserve"> справочника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F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 xml:space="preserve">003, например, для БУЗ "Вологодская городская поликлиника №3"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MCOD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 xml:space="preserve">=352505, следовательно,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RRNN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>=2505)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>, для фонда 0000, для СМО – 0003;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426"/>
        <w:rPr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>ГГГГ – год;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426"/>
        <w:rPr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  <w:lang w:val="en-US"/>
        </w:rPr>
        <w:t>MM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– месяц;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>ДД – день.</w:t>
      </w:r>
    </w:p>
    <w:tbl>
      <w:tblPr>
        <w:tblW w:w="10632" w:type="dxa"/>
        <w:tblInd w:w="40" w:type="dxa"/>
        <w:tblCellMar>
          <w:left w:w="40" w:type="dxa"/>
          <w:right w:w="40" w:type="dxa"/>
        </w:tblCellMar>
        <w:tblLook w:val="0000"/>
        <w:tblPrChange w:id="575" w:author="asu_08" w:date="2020-06-25T10:13:00Z">
          <w:tblPr>
            <w:tblW w:w="10348" w:type="dxa"/>
            <w:tblInd w:w="40" w:type="dxa"/>
            <w:tblCellMar>
              <w:left w:w="40" w:type="dxa"/>
              <w:right w:w="40" w:type="dxa"/>
            </w:tblCellMar>
            <w:tblLook w:val="0000"/>
          </w:tblPr>
        </w:tblPrChange>
      </w:tblPr>
      <w:tblGrid>
        <w:gridCol w:w="1077"/>
        <w:gridCol w:w="1670"/>
        <w:gridCol w:w="988"/>
        <w:gridCol w:w="708"/>
        <w:gridCol w:w="3254"/>
        <w:gridCol w:w="2935"/>
        <w:tblGridChange w:id="576">
          <w:tblGrid>
            <w:gridCol w:w="1077"/>
            <w:gridCol w:w="1670"/>
            <w:gridCol w:w="988"/>
            <w:gridCol w:w="708"/>
            <w:gridCol w:w="3254"/>
            <w:gridCol w:w="2651"/>
          </w:tblGrid>
        </w:tblGridChange>
      </w:tblGrid>
      <w:tr w:rsidR="00D1785D" w:rsidRPr="00D1785D" w:rsidTr="000E0C21">
        <w:trPr>
          <w:trHeight w:hRule="exact" w:val="709"/>
          <w:trPrChange w:id="577" w:author="asu_08" w:date="2020-06-25T10:13:00Z">
            <w:trPr>
              <w:trHeight w:hRule="exact" w:val="709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78" w:author="asu_08" w:date="2020-06-25T10:13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Код элемента</w:t>
            </w: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79" w:author="asu_08" w:date="2020-06-25T10:13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Содержание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80" w:author="asu_08" w:date="2020-06-25T10:13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Формат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81" w:author="asu_08" w:date="2020-06-25T10:13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Тип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82" w:author="asu_08" w:date="2020-06-25T10:13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Наименование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83" w:author="asu_08" w:date="2020-06-25T10:13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Дополнительная информация</w:t>
            </w:r>
          </w:p>
        </w:tc>
      </w:tr>
      <w:tr w:rsidR="0093459F" w:rsidRPr="00D1785D" w:rsidTr="000E0C21">
        <w:trPr>
          <w:trHeight w:hRule="exact" w:val="577"/>
          <w:trPrChange w:id="584" w:author="asu_08" w:date="2020-06-25T10:13:00Z">
            <w:trPr>
              <w:trHeight w:hRule="exact" w:val="577"/>
            </w:trPr>
          </w:trPrChange>
        </w:trPr>
        <w:tc>
          <w:tcPr>
            <w:tcW w:w="1063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85" w:author="asu_08" w:date="2020-06-25T10:13:00Z">
              <w:tcPr>
                <w:tcW w:w="10348" w:type="dxa"/>
                <w:gridSpan w:val="6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Корневой элемент</w:t>
            </w:r>
          </w:p>
        </w:tc>
      </w:tr>
      <w:tr w:rsidR="0093459F" w:rsidRPr="00D1785D" w:rsidTr="000E0C21">
        <w:trPr>
          <w:trHeight w:hRule="exact" w:val="577"/>
          <w:trPrChange w:id="586" w:author="asu_08" w:date="2020-06-25T10:13:00Z">
            <w:trPr>
              <w:trHeight w:hRule="exact" w:val="577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87" w:author="asu_08" w:date="2020-06-25T10:13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ZL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LIST</w:t>
            </w: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88" w:author="asu_08" w:date="2020-06-25T10:13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ZGLV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89" w:author="asu_08" w:date="2020-06-25T10:13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90" w:author="asu_08" w:date="2020-06-25T10:13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91" w:author="asu_08" w:date="2020-06-25T10:13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Заголовок файла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92" w:author="asu_08" w:date="2020-06-25T10:13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</w:p>
        </w:tc>
      </w:tr>
      <w:tr w:rsidR="0093459F" w:rsidRPr="00D1785D" w:rsidTr="000E0C21">
        <w:trPr>
          <w:trHeight w:hRule="exact" w:val="577"/>
          <w:trPrChange w:id="593" w:author="asu_08" w:date="2020-06-25T10:13:00Z">
            <w:trPr>
              <w:trHeight w:hRule="exact" w:val="577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94" w:author="asu_08" w:date="2020-06-25T10:13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95" w:author="asu_08" w:date="2020-06-25T10:13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ZAP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96" w:author="asu_08" w:date="2020-06-25T10:13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97" w:author="asu_08" w:date="2020-06-25T10:13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OM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98" w:author="asu_08" w:date="2020-06-25T10:13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Записи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599" w:author="asu_08" w:date="2020-06-25T10:13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</w:p>
        </w:tc>
      </w:tr>
      <w:tr w:rsidR="0093459F" w:rsidRPr="00D1785D" w:rsidTr="000E0C21">
        <w:trPr>
          <w:trHeight w:hRule="exact" w:val="577"/>
          <w:trPrChange w:id="600" w:author="asu_08" w:date="2020-06-25T10:13:00Z">
            <w:trPr>
              <w:trHeight w:hRule="exact" w:val="577"/>
            </w:trPr>
          </w:trPrChange>
        </w:trPr>
        <w:tc>
          <w:tcPr>
            <w:tcW w:w="1063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01" w:author="asu_08" w:date="2020-06-25T10:13:00Z">
              <w:tcPr>
                <w:tcW w:w="10348" w:type="dxa"/>
                <w:gridSpan w:val="6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 w:right="29" w:firstLine="48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Заголовок файла</w:t>
            </w:r>
          </w:p>
        </w:tc>
      </w:tr>
      <w:tr w:rsidR="00E81B44" w:rsidRPr="00D1785D" w:rsidTr="00624108">
        <w:trPr>
          <w:trHeight w:hRule="exact" w:val="1496"/>
          <w:trPrChange w:id="602" w:author="Михаил" w:date="2020-07-02T08:58:00Z">
            <w:trPr>
              <w:trHeight w:hRule="exact" w:val="911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03" w:author="Михаил" w:date="2020-07-02T08:58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ZGLV</w:t>
            </w: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04" w:author="Михаил" w:date="2020-07-02T08:58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FILENAME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05" w:author="Михаил" w:date="2020-07-02T08:58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T(36)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06" w:author="Михаил" w:date="2020-07-02T08:58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>
            <w:r w:rsidRPr="005006C4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07" w:author="Михаил" w:date="2020-07-02T08:58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Имя файла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08" w:author="Михаил" w:date="2020-07-02T08:58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ins w:id="609" w:author="Михаил" w:date="2020-07-02T08:58:00Z"/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  <w:t>T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2-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  <w:t>x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-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  <w:t>RRNN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-</w:t>
            </w:r>
            <w:proofErr w:type="spellStart"/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  <w:proofErr w:type="spellEnd"/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.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  <w:t>XML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(</w:t>
            </w:r>
            <w:r w:rsidRPr="00D1785D">
              <w:rPr>
                <w:rFonts w:ascii="Times New Roman" w:hAnsi="Times New Roman"/>
                <w:color w:val="FF0000"/>
                <w:spacing w:val="2"/>
                <w:sz w:val="24"/>
                <w:szCs w:val="24"/>
              </w:rPr>
              <w:t>буквы только латинские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)</w:t>
            </w:r>
          </w:p>
          <w:p w:rsidR="00624108" w:rsidRPr="00624108" w:rsidRDefault="00624108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  <w:rPrChange w:id="610" w:author="Михаил" w:date="2020-07-02T08:58:00Z">
                  <w:rPr>
                    <w:rFonts w:ascii="Times New Roman" w:hAnsi="Times New Roman"/>
                    <w:color w:val="000000"/>
                    <w:spacing w:val="2"/>
                    <w:sz w:val="24"/>
                    <w:szCs w:val="24"/>
                  </w:rPr>
                </w:rPrChange>
              </w:rPr>
            </w:pPr>
            <w:ins w:id="611" w:author="Михаил" w:date="2020-07-02T08:58:00Z">
              <w:r w:rsidRPr="00111B39">
                <w:rPr>
                  <w:rFonts w:ascii="Times New Roman" w:hAnsi="Times New Roman"/>
                  <w:sz w:val="24"/>
                  <w:szCs w:val="24"/>
                  <w:highlight w:val="yellow"/>
                </w:rPr>
                <w:t>@@ соответствие имени файла шаблону</w:t>
              </w:r>
            </w:ins>
          </w:p>
        </w:tc>
      </w:tr>
      <w:tr w:rsidR="00E81B44" w:rsidRPr="00055FE7" w:rsidTr="000E0C21">
        <w:trPr>
          <w:trHeight w:hRule="exact" w:val="577"/>
          <w:trPrChange w:id="612" w:author="asu_08" w:date="2020-06-25T10:13:00Z">
            <w:trPr>
              <w:trHeight w:hRule="exact" w:val="577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13" w:author="asu_08" w:date="2020-06-25T10:13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14" w:author="asu_08" w:date="2020-06-25T10:13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DATA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15" w:author="asu_08" w:date="2020-06-25T10:13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6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16" w:author="asu_08" w:date="2020-06-25T10:13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>
            <w:r w:rsidRPr="005006C4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17" w:author="asu_08" w:date="2020-06-25T10:13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sz w:val="24"/>
                <w:szCs w:val="24"/>
              </w:rPr>
              <w:t xml:space="preserve">Текущая дата в виде </w:t>
            </w:r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18" w:author="asu_08" w:date="2020-06-25T10:13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BE0822" w:rsidRDefault="00BA5AD8" w:rsidP="00BE0822">
            <w:pPr>
              <w:shd w:val="clear" w:color="auto" w:fill="FFFFFF"/>
              <w:spacing w:after="0" w:line="240" w:lineRule="auto"/>
              <w:rPr>
                <w:ins w:id="619" w:author="asu_08" w:date="2020-06-25T10:15:00Z"/>
                <w:rFonts w:ascii="Times New Roman" w:hAnsi="Times New Roman"/>
                <w:sz w:val="24"/>
                <w:szCs w:val="24"/>
                <w:lang w:val="en-US"/>
              </w:rPr>
            </w:pPr>
            <w:ins w:id="620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  <w:ins w:id="621" w:author="asu_08" w:date="2020-06-26T15:14:00Z">
              <w:r w:rsidR="00C52B18">
                <w:rPr>
                  <w:rFonts w:ascii="Times New Roman" w:hAnsi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622" w:author="asu_08" w:date="2020-06-25T10:15:00Z">
              <w:r w:rsidR="00BE0822">
                <w:rPr>
                  <w:rFonts w:ascii="Times New Roman" w:hAnsi="Times New Roman"/>
                  <w:sz w:val="24"/>
                  <w:szCs w:val="24"/>
                  <w:lang w:val="en-US"/>
                </w:rPr>
                <w:t>Condition to check:</w:t>
              </w:r>
            </w:ins>
          </w:p>
          <w:p w:rsidR="00E81B44" w:rsidRPr="00BE0822" w:rsidRDefault="00BE0822" w:rsidP="00BE0822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  <w:rPrChange w:id="623" w:author="asu_08" w:date="2020-06-25T10:17:00Z">
                  <w:rPr>
                    <w:rFonts w:ascii="Times New Roman" w:hAnsi="Times New Roman"/>
                    <w:color w:val="000000"/>
                    <w:spacing w:val="2"/>
                    <w:sz w:val="24"/>
                    <w:szCs w:val="24"/>
                  </w:rPr>
                </w:rPrChange>
              </w:rPr>
            </w:pPr>
            <w:ins w:id="624" w:author="asu_08" w:date="2020-06-25T10:15:00Z"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D</w:t>
              </w:r>
            </w:ins>
            <w:ins w:id="625" w:author="asu_08" w:date="2020-06-25T10:16:00Z"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ATA</w:t>
              </w:r>
            </w:ins>
            <w:ins w:id="626" w:author="asu_08" w:date="2020-06-25T10:17:00Z"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&gt;</w:t>
              </w:r>
            </w:ins>
            <w:ins w:id="627" w:author="asu_08" w:date="2020-06-25T10:16:00Z"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=</w:t>
              </w:r>
            </w:ins>
            <w:ins w:id="628" w:author="asu_08" w:date="2020-06-25T10:17:00Z"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 xml:space="preserve"> DTA_NAP</w:t>
              </w:r>
            </w:ins>
          </w:p>
        </w:tc>
      </w:tr>
      <w:tr w:rsidR="0093459F" w:rsidRPr="00D1785D" w:rsidTr="000E0C21">
        <w:trPr>
          <w:trHeight w:hRule="exact" w:val="577"/>
          <w:trPrChange w:id="629" w:author="asu_08" w:date="2020-06-25T10:13:00Z">
            <w:trPr>
              <w:trHeight w:hRule="exact" w:val="577"/>
            </w:trPr>
          </w:trPrChange>
        </w:trPr>
        <w:tc>
          <w:tcPr>
            <w:tcW w:w="1063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30" w:author="asu_08" w:date="2020-06-25T10:13:00Z">
              <w:tcPr>
                <w:tcW w:w="10348" w:type="dxa"/>
                <w:gridSpan w:val="6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 w:right="29" w:firstLine="48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Записи</w:t>
            </w:r>
          </w:p>
        </w:tc>
      </w:tr>
      <w:tr w:rsidR="00E81B44" w:rsidRPr="00D1785D" w:rsidTr="000E0C21">
        <w:trPr>
          <w:trHeight w:hRule="exact" w:val="577"/>
          <w:trPrChange w:id="631" w:author="asu_08" w:date="2020-06-25T10:13:00Z">
            <w:trPr>
              <w:trHeight w:hRule="exact" w:val="577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32" w:author="asu_08" w:date="2020-06-25T10:13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ZAP</w:t>
            </w: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33" w:author="asu_08" w:date="2020-06-25T10:13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NOM_NAP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34" w:author="asu_08" w:date="2020-06-25T10:13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T(10)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35" w:author="asu_08" w:date="2020-06-25T10:13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>
            <w:r w:rsidRPr="00387430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36" w:author="asu_08" w:date="2020-06-25T10:13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Номер направления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37" w:author="asu_08" w:date="2020-06-25T10:13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38" w:right="244" w:firstLine="4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81B44" w:rsidRPr="00055FE7" w:rsidTr="000E0C21">
        <w:trPr>
          <w:trHeight w:hRule="exact" w:val="1127"/>
          <w:trPrChange w:id="638" w:author="asu_08" w:date="2020-06-25T10:13:00Z">
            <w:trPr>
              <w:trHeight w:hRule="exact" w:val="630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39" w:author="asu_08" w:date="2020-06-25T10:13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6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40" w:author="asu_08" w:date="2020-06-25T10:13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DTA_NAP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41" w:author="asu_08" w:date="2020-06-25T10:13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6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42" w:author="asu_08" w:date="2020-06-25T10:13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>
            <w:r w:rsidRPr="00387430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43" w:author="asu_08" w:date="2020-06-25T10:13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Дата направления</w:t>
            </w:r>
            <w:r w:rsidRPr="00D1785D">
              <w:rPr>
                <w:rFonts w:ascii="Times New Roman" w:hAnsi="Times New Roman"/>
                <w:sz w:val="24"/>
                <w:szCs w:val="24"/>
              </w:rPr>
              <w:t xml:space="preserve"> в виде </w:t>
            </w:r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44" w:author="asu_08" w:date="2020-06-25T10:13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0E0C21" w:rsidRDefault="00BA5AD8" w:rsidP="000E0C21">
            <w:pPr>
              <w:shd w:val="clear" w:color="auto" w:fill="FFFFFF"/>
              <w:spacing w:after="0" w:line="240" w:lineRule="auto"/>
              <w:rPr>
                <w:ins w:id="645" w:author="asu_08" w:date="2020-06-25T10:13:00Z"/>
                <w:rFonts w:ascii="Times New Roman" w:hAnsi="Times New Roman"/>
                <w:sz w:val="24"/>
                <w:szCs w:val="24"/>
                <w:lang w:val="en-US"/>
              </w:rPr>
            </w:pPr>
            <w:ins w:id="646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  <w:ins w:id="647" w:author="asu_08" w:date="2020-06-26T15:14:00Z">
              <w:r w:rsidR="00C52B18">
                <w:rPr>
                  <w:rFonts w:ascii="Times New Roman" w:hAnsi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648" w:author="asu_08" w:date="2020-06-25T10:13:00Z">
              <w:r w:rsidR="000E0C21">
                <w:rPr>
                  <w:rFonts w:ascii="Times New Roman" w:hAnsi="Times New Roman"/>
                  <w:sz w:val="24"/>
                  <w:szCs w:val="24"/>
                  <w:lang w:val="en-US"/>
                </w:rPr>
                <w:t>Condition to check:</w:t>
              </w:r>
            </w:ins>
          </w:p>
          <w:p w:rsidR="00E81B44" w:rsidRPr="000E0C21" w:rsidRDefault="000E0C21" w:rsidP="000E0C21">
            <w:pPr>
              <w:shd w:val="clear" w:color="auto" w:fill="FFFFFF"/>
              <w:spacing w:after="0" w:line="240" w:lineRule="auto"/>
              <w:ind w:right="244"/>
              <w:rPr>
                <w:rFonts w:ascii="Times New Roman" w:hAnsi="Times New Roman"/>
                <w:sz w:val="24"/>
                <w:szCs w:val="24"/>
                <w:lang w:val="en-US"/>
                <w:rPrChange w:id="649" w:author="asu_08" w:date="2020-06-25T10:13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650" w:author="asu_08" w:date="2020-06-25T10:13:00Z"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DTA_NAP</w:t>
              </w:r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&lt;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 xml:space="preserve"> </w:t>
              </w:r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D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TA_FKT</w:t>
              </w:r>
            </w:ins>
          </w:p>
        </w:tc>
      </w:tr>
      <w:tr w:rsidR="00E81B44" w:rsidRPr="00D1785D" w:rsidTr="00AF4559">
        <w:trPr>
          <w:trHeight w:hRule="exact" w:val="1696"/>
          <w:trPrChange w:id="651" w:author="asu_08" w:date="2020-06-26T12:22:00Z">
            <w:trPr>
              <w:trHeight w:hRule="exact" w:val="672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52" w:author="asu_08" w:date="2020-06-26T12:22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0E0C21" w:rsidRDefault="00E81B44" w:rsidP="005C569A">
            <w:pPr>
              <w:shd w:val="clear" w:color="auto" w:fill="FFFFFF"/>
              <w:spacing w:after="0" w:line="240" w:lineRule="auto"/>
              <w:ind w:left="58"/>
              <w:rPr>
                <w:rFonts w:ascii="Times New Roman" w:hAnsi="Times New Roman"/>
                <w:color w:val="000000"/>
                <w:sz w:val="24"/>
                <w:szCs w:val="24"/>
                <w:lang w:val="en-US"/>
                <w:rPrChange w:id="653" w:author="asu_08" w:date="2020-06-25T10:13:00Z"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54" w:author="asu_08" w:date="2020-06-26T12:22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FRM_MP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55" w:author="asu_08" w:date="2020-06-26T12:22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58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56" w:author="asu_08" w:date="2020-06-26T12:22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>
            <w:r w:rsidRPr="00387430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57" w:author="asu_08" w:date="2020-06-26T12:22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z w:val="24"/>
                <w:szCs w:val="24"/>
              </w:rPr>
              <w:t>Форма оказания медицинской помощи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58" w:author="asu_08" w:date="2020-06-26T12:22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AF4559" w:rsidRPr="00BA5AD8" w:rsidRDefault="00BA5AD8" w:rsidP="005C569A">
            <w:pPr>
              <w:shd w:val="clear" w:color="auto" w:fill="FFFFFF"/>
              <w:spacing w:after="0" w:line="240" w:lineRule="auto"/>
              <w:ind w:left="19" w:right="244" w:firstLine="58"/>
              <w:rPr>
                <w:ins w:id="659" w:author="asu_08" w:date="2020-06-26T12:22:00Z"/>
                <w:rFonts w:ascii="Times New Roman" w:hAnsi="Times New Roman"/>
                <w:spacing w:val="2"/>
                <w:sz w:val="24"/>
                <w:szCs w:val="24"/>
                <w:rPrChange w:id="660" w:author="asu_08" w:date="2020-06-29T14:13:00Z">
                  <w:rPr>
                    <w:ins w:id="661" w:author="asu_08" w:date="2020-06-26T12:22:00Z"/>
                    <w:rFonts w:ascii="Times New Roman" w:hAnsi="Times New Roman"/>
                    <w:spacing w:val="2"/>
                    <w:sz w:val="24"/>
                    <w:szCs w:val="24"/>
                    <w:lang w:val="en-US"/>
                  </w:rPr>
                </w:rPrChange>
              </w:rPr>
            </w:pPr>
            <w:ins w:id="662" w:author="asu_08" w:date="2020-06-29T14:13:00Z">
              <w:r>
                <w:rPr>
                  <w:rFonts w:ascii="Times New Roman" w:hAnsi="Times New Roman"/>
                  <w:sz w:val="24"/>
                  <w:szCs w:val="24"/>
                </w:rPr>
                <w:t>@@</w:t>
              </w:r>
            </w:ins>
            <w:ins w:id="663" w:author="asu_08" w:date="2020-06-26T12:21:00Z">
              <w:r w:rsidR="00AF4559" w:rsidRPr="00D1785D">
                <w:rPr>
                  <w:rFonts w:ascii="Times New Roman" w:hAnsi="Times New Roman"/>
                  <w:spacing w:val="2"/>
                  <w:sz w:val="24"/>
                  <w:szCs w:val="24"/>
                </w:rPr>
                <w:t xml:space="preserve"> </w:t>
              </w:r>
            </w:ins>
          </w:p>
          <w:p w:rsidR="00AF4559" w:rsidRPr="00BA5AD8" w:rsidRDefault="00AF4559" w:rsidP="005C569A">
            <w:pPr>
              <w:shd w:val="clear" w:color="auto" w:fill="FFFFFF"/>
              <w:spacing w:after="0" w:line="240" w:lineRule="auto"/>
              <w:ind w:left="19" w:right="244" w:firstLine="58"/>
              <w:rPr>
                <w:ins w:id="664" w:author="asu_08" w:date="2020-06-26T12:21:00Z"/>
                <w:rFonts w:ascii="Times New Roman" w:hAnsi="Times New Roman"/>
                <w:spacing w:val="2"/>
                <w:sz w:val="24"/>
                <w:szCs w:val="24"/>
                <w:rPrChange w:id="665" w:author="asu_08" w:date="2020-06-29T14:13:00Z">
                  <w:rPr>
                    <w:ins w:id="666" w:author="asu_08" w:date="2020-06-26T12:21:00Z"/>
                    <w:rFonts w:ascii="Times New Roman" w:hAnsi="Times New Roman"/>
                    <w:spacing w:val="2"/>
                    <w:sz w:val="24"/>
                    <w:szCs w:val="24"/>
                    <w:lang w:val="en-US"/>
                  </w:rPr>
                </w:rPrChange>
              </w:rPr>
            </w:pPr>
            <w:ins w:id="667" w:author="asu_08" w:date="2020-06-26T12:22:00Z"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FRM</w:t>
              </w:r>
              <w:r w:rsidR="006463AA" w:rsidRPr="006463AA">
                <w:rPr>
                  <w:rFonts w:ascii="Times New Roman" w:hAnsi="Times New Roman"/>
                  <w:color w:val="000000"/>
                  <w:sz w:val="24"/>
                  <w:szCs w:val="24"/>
                  <w:rPrChange w:id="668" w:author="asu_08" w:date="2020-06-29T14:13:00Z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MP</w:t>
              </w:r>
              <w:r w:rsidR="006463AA" w:rsidRPr="006463AA">
                <w:rPr>
                  <w:rFonts w:ascii="Times New Roman" w:hAnsi="Times New Roman"/>
                  <w:color w:val="000000"/>
                  <w:sz w:val="24"/>
                  <w:szCs w:val="24"/>
                  <w:rPrChange w:id="669" w:author="asu_08" w:date="2020-06-29T14:13:00Z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in</w:t>
              </w:r>
              <w:r w:rsidR="006463AA" w:rsidRPr="006463AA">
                <w:rPr>
                  <w:rFonts w:ascii="Times New Roman" w:hAnsi="Times New Roman"/>
                  <w:color w:val="000000"/>
                  <w:sz w:val="24"/>
                  <w:szCs w:val="24"/>
                  <w:rPrChange w:id="670" w:author="asu_08" w:date="2020-06-29T14:13:00Z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</w:rPrChange>
                </w:rPr>
                <w:t xml:space="preserve"> (2,3)</w:t>
              </w:r>
            </w:ins>
          </w:p>
          <w:p w:rsidR="00E81B44" w:rsidRPr="00BA5AD8" w:rsidRDefault="00E81B44" w:rsidP="005C569A">
            <w:pPr>
              <w:shd w:val="clear" w:color="auto" w:fill="FFFFFF"/>
              <w:spacing w:after="0" w:line="240" w:lineRule="auto"/>
              <w:ind w:left="19" w:right="244" w:firstLine="58"/>
              <w:rPr>
                <w:rFonts w:ascii="Times New Roman" w:hAnsi="Times New Roman"/>
                <w:spacing w:val="2"/>
                <w:sz w:val="24"/>
                <w:szCs w:val="24"/>
                <w:rPrChange w:id="671" w:author="asu_08" w:date="2020-06-29T14:13:00Z">
                  <w:rPr>
                    <w:rFonts w:ascii="Times New Roman" w:hAnsi="Times New Roman"/>
                    <w:spacing w:val="2"/>
                    <w:sz w:val="24"/>
                    <w:szCs w:val="24"/>
                    <w:lang w:val="en-US"/>
                  </w:rPr>
                </w:rPrChange>
              </w:rPr>
            </w:pPr>
            <w:r w:rsidRPr="00D1785D">
              <w:rPr>
                <w:rFonts w:ascii="Times New Roman" w:hAnsi="Times New Roman"/>
                <w:spacing w:val="2"/>
                <w:sz w:val="24"/>
                <w:szCs w:val="24"/>
              </w:rPr>
              <w:t>3 – плановая;</w:t>
            </w:r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9" w:right="244" w:firstLine="58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z w:val="24"/>
                <w:szCs w:val="24"/>
              </w:rPr>
              <w:t>2 - неотложная</w:t>
            </w:r>
          </w:p>
        </w:tc>
      </w:tr>
      <w:tr w:rsidR="00E81B44" w:rsidRPr="00D1785D" w:rsidTr="00624108">
        <w:trPr>
          <w:trHeight w:hRule="exact" w:val="1115"/>
          <w:trPrChange w:id="672" w:author="Михаил" w:date="2020-07-02T08:58:00Z">
            <w:trPr>
              <w:trHeight w:hRule="exact" w:val="934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73" w:author="Михаил" w:date="2020-07-02T08:58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BA5AD8" w:rsidRDefault="00E81B44" w:rsidP="005C569A">
            <w:pPr>
              <w:shd w:val="clear" w:color="auto" w:fill="FFFFFF"/>
              <w:spacing w:after="0" w:line="240" w:lineRule="auto"/>
              <w:ind w:left="53"/>
              <w:rPr>
                <w:rFonts w:ascii="Times New Roman" w:hAnsi="Times New Roman"/>
                <w:color w:val="000000"/>
                <w:sz w:val="24"/>
                <w:szCs w:val="24"/>
                <w:rPrChange w:id="674" w:author="asu_08" w:date="2020-06-29T14:13:00Z">
                  <w:rPr>
                    <w:rFonts w:ascii="Times New Roman" w:hAnsi="Times New Roman"/>
                    <w:color w:val="000000"/>
                    <w:sz w:val="24"/>
                    <w:szCs w:val="24"/>
                    <w:lang w:val="en-US"/>
                  </w:rPr>
                </w:rPrChange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75" w:author="Михаил" w:date="2020-07-02T08:58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MCOD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STC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76" w:author="Михаил" w:date="2020-07-02T08:58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53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N(4)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77" w:author="Михаил" w:date="2020-07-02T08:58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>
            <w:r w:rsidRPr="00387430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78" w:author="Михаил" w:date="2020-07-02T08:58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5" w:firstLine="1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Реестровый номер медицинской организации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79" w:author="Михаил" w:date="2020-07-02T08:58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DE07E6" w:rsidRPr="00DE07E6" w:rsidRDefault="00BA5AD8" w:rsidP="00DE07E6">
            <w:pPr>
              <w:shd w:val="clear" w:color="auto" w:fill="FFFFFF"/>
              <w:spacing w:after="0" w:line="240" w:lineRule="auto"/>
              <w:ind w:left="19" w:right="244" w:firstLine="58"/>
              <w:rPr>
                <w:ins w:id="680" w:author="asu_08" w:date="2020-06-26T12:22:00Z"/>
                <w:rFonts w:ascii="Times New Roman" w:hAnsi="Times New Roman"/>
                <w:spacing w:val="2"/>
                <w:sz w:val="24"/>
                <w:szCs w:val="24"/>
                <w:rPrChange w:id="681" w:author="asu_08" w:date="2020-06-26T12:22:00Z">
                  <w:rPr>
                    <w:ins w:id="682" w:author="asu_08" w:date="2020-06-26T12:22:00Z"/>
                    <w:rFonts w:ascii="Times New Roman" w:hAnsi="Times New Roman"/>
                    <w:spacing w:val="2"/>
                    <w:sz w:val="24"/>
                    <w:szCs w:val="24"/>
                    <w:lang w:val="en-US"/>
                  </w:rPr>
                </w:rPrChange>
              </w:rPr>
            </w:pPr>
            <w:ins w:id="683" w:author="asu_08" w:date="2020-06-29T14:13:00Z">
              <w:r>
                <w:rPr>
                  <w:rFonts w:ascii="Times New Roman" w:hAnsi="Times New Roman"/>
                  <w:sz w:val="24"/>
                  <w:szCs w:val="24"/>
                </w:rPr>
                <w:t>@@</w:t>
              </w:r>
            </w:ins>
            <w:ins w:id="684" w:author="asu_08" w:date="2020-06-26T12:22:00Z">
              <w:r w:rsidR="00DE07E6" w:rsidRPr="00D1785D">
                <w:rPr>
                  <w:rFonts w:ascii="Times New Roman" w:hAnsi="Times New Roman"/>
                  <w:spacing w:val="2"/>
                  <w:sz w:val="24"/>
                  <w:szCs w:val="24"/>
                </w:rPr>
                <w:t xml:space="preserve"> </w:t>
              </w:r>
            </w:ins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Справочник </w:t>
            </w:r>
            <w:r w:rsidRPr="00D1785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F</w:t>
            </w:r>
            <w:r w:rsidRPr="00D1785D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003, четыре последние знака поля </w:t>
            </w:r>
            <w:r w:rsidRPr="00D1785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MCOD</w:t>
            </w:r>
          </w:p>
        </w:tc>
      </w:tr>
      <w:tr w:rsidR="00E81B44" w:rsidRPr="00D1785D" w:rsidTr="000E0C21">
        <w:trPr>
          <w:trHeight w:hRule="exact" w:val="1212"/>
          <w:trPrChange w:id="685" w:author="asu_08" w:date="2020-06-25T10:13:00Z">
            <w:trPr>
              <w:trHeight w:hRule="exact" w:val="1212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86" w:author="asu_08" w:date="2020-06-25T10:13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53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87" w:author="asu_08" w:date="2020-06-25T10:13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MCOD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NAP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88" w:author="asu_08" w:date="2020-06-25T10:13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53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N(4)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89" w:author="asu_08" w:date="2020-06-25T10:13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>
            <w:r w:rsidRPr="00387430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90" w:author="asu_08" w:date="2020-06-25T10:13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5" w:firstLine="1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Реестровый номер медицинской организации, направившей на </w:t>
            </w:r>
            <w:r w:rsidRPr="00D1785D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госпитализацию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691" w:author="asu_08" w:date="2020-06-25T10:13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DE07E6" w:rsidRPr="00BA5AD8" w:rsidRDefault="00BA5AD8" w:rsidP="00DE07E6">
            <w:pPr>
              <w:shd w:val="clear" w:color="auto" w:fill="FFFFFF"/>
              <w:spacing w:after="0" w:line="240" w:lineRule="auto"/>
              <w:ind w:left="19" w:right="244" w:firstLine="58"/>
              <w:rPr>
                <w:ins w:id="692" w:author="asu_08" w:date="2020-06-26T12:22:00Z"/>
                <w:rFonts w:ascii="Times New Roman" w:hAnsi="Times New Roman"/>
                <w:spacing w:val="2"/>
                <w:sz w:val="24"/>
                <w:szCs w:val="24"/>
                <w:rPrChange w:id="693" w:author="asu_08" w:date="2020-06-29T14:13:00Z">
                  <w:rPr>
                    <w:ins w:id="694" w:author="asu_08" w:date="2020-06-26T12:22:00Z"/>
                    <w:rFonts w:ascii="Times New Roman" w:hAnsi="Times New Roman"/>
                    <w:spacing w:val="2"/>
                    <w:sz w:val="24"/>
                    <w:szCs w:val="24"/>
                    <w:lang w:val="en-US"/>
                  </w:rPr>
                </w:rPrChange>
              </w:rPr>
            </w:pPr>
            <w:ins w:id="695" w:author="asu_08" w:date="2020-06-29T14:13:00Z">
              <w:r>
                <w:rPr>
                  <w:rFonts w:ascii="Times New Roman" w:hAnsi="Times New Roman"/>
                  <w:sz w:val="24"/>
                  <w:szCs w:val="24"/>
                </w:rPr>
                <w:t>@@</w:t>
              </w:r>
            </w:ins>
            <w:ins w:id="696" w:author="asu_08" w:date="2020-06-26T12:22:00Z">
              <w:r w:rsidR="00DE07E6" w:rsidRPr="00D1785D">
                <w:rPr>
                  <w:rFonts w:ascii="Times New Roman" w:hAnsi="Times New Roman"/>
                  <w:spacing w:val="2"/>
                  <w:sz w:val="24"/>
                  <w:szCs w:val="24"/>
                </w:rPr>
                <w:t xml:space="preserve"> </w:t>
              </w:r>
            </w:ins>
          </w:p>
          <w:p w:rsidR="00DE07E6" w:rsidRPr="00BA5AD8" w:rsidRDefault="00DE07E6" w:rsidP="005C569A">
            <w:pPr>
              <w:shd w:val="clear" w:color="auto" w:fill="FFFFFF"/>
              <w:spacing w:after="0" w:line="240" w:lineRule="auto"/>
              <w:rPr>
                <w:ins w:id="697" w:author="asu_08" w:date="2020-06-26T12:22:00Z"/>
                <w:rFonts w:ascii="Times New Roman" w:hAnsi="Times New Roman"/>
                <w:color w:val="FF0000"/>
                <w:sz w:val="24"/>
                <w:szCs w:val="24"/>
                <w:rPrChange w:id="698" w:author="asu_08" w:date="2020-06-29T14:13:00Z">
                  <w:rPr>
                    <w:ins w:id="699" w:author="asu_08" w:date="2020-06-26T12:22:00Z"/>
                    <w:rFonts w:ascii="Times New Roman" w:hAnsi="Times New Roman"/>
                    <w:color w:val="FF0000"/>
                    <w:sz w:val="24"/>
                    <w:szCs w:val="24"/>
                    <w:lang w:val="en-US"/>
                  </w:rPr>
                </w:rPrChange>
              </w:rPr>
            </w:pPr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Справочник </w:t>
            </w:r>
            <w:r w:rsidRPr="00D1785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F</w:t>
            </w:r>
            <w:r w:rsidRPr="00D1785D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003, четыре последние знака поля </w:t>
            </w:r>
            <w:r w:rsidRPr="00D1785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MCOD</w:t>
            </w:r>
          </w:p>
        </w:tc>
      </w:tr>
      <w:tr w:rsidR="00E81B44" w:rsidRPr="00055FE7" w:rsidTr="000E0C21">
        <w:trPr>
          <w:trHeight w:hRule="exact" w:val="921"/>
          <w:trPrChange w:id="700" w:author="asu_08" w:date="2020-06-25T10:13:00Z">
            <w:trPr>
              <w:trHeight w:hRule="exact" w:val="921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01" w:author="asu_08" w:date="2020-06-25T10:13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9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02" w:author="asu_08" w:date="2020-06-25T10:13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DTA_FKT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03" w:author="asu_08" w:date="2020-06-25T10:13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04" w:author="asu_08" w:date="2020-06-25T10:13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>
            <w:r w:rsidRPr="00387430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05" w:author="asu_08" w:date="2020-06-25T10:13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Дата фактической госпитализации</w:t>
            </w:r>
            <w:r w:rsidRPr="00D1785D">
              <w:rPr>
                <w:rFonts w:ascii="Times New Roman" w:hAnsi="Times New Roman"/>
                <w:sz w:val="24"/>
                <w:szCs w:val="24"/>
              </w:rPr>
              <w:t xml:space="preserve"> в виде </w:t>
            </w:r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06" w:author="asu_08" w:date="2020-06-25T10:13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B934A1" w:rsidRDefault="00BA5AD8" w:rsidP="00B934A1">
            <w:pPr>
              <w:shd w:val="clear" w:color="auto" w:fill="FFFFFF"/>
              <w:spacing w:after="0" w:line="240" w:lineRule="auto"/>
              <w:rPr>
                <w:ins w:id="707" w:author="asu_08" w:date="2020-06-25T10:14:00Z"/>
                <w:rFonts w:ascii="Times New Roman" w:hAnsi="Times New Roman"/>
                <w:sz w:val="24"/>
                <w:szCs w:val="24"/>
                <w:lang w:val="en-US"/>
              </w:rPr>
            </w:pPr>
            <w:ins w:id="708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  <w:ins w:id="709" w:author="asu_08" w:date="2020-06-26T15:13:00Z">
              <w:r w:rsidR="002109F6">
                <w:rPr>
                  <w:rFonts w:ascii="Times New Roman" w:hAnsi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710" w:author="asu_08" w:date="2020-06-25T10:14:00Z">
              <w:r w:rsidR="00B934A1">
                <w:rPr>
                  <w:rFonts w:ascii="Times New Roman" w:hAnsi="Times New Roman"/>
                  <w:sz w:val="24"/>
                  <w:szCs w:val="24"/>
                  <w:lang w:val="en-US"/>
                </w:rPr>
                <w:t>Condition to check:</w:t>
              </w:r>
            </w:ins>
          </w:p>
          <w:p w:rsidR="00E81B44" w:rsidRPr="00870A92" w:rsidRDefault="00B934A1" w:rsidP="00B934A1">
            <w:pPr>
              <w:shd w:val="clear" w:color="auto" w:fill="FFFFFF"/>
              <w:spacing w:after="0" w:line="240" w:lineRule="auto"/>
              <w:ind w:right="244"/>
              <w:rPr>
                <w:rFonts w:ascii="Times New Roman" w:hAnsi="Times New Roman"/>
                <w:sz w:val="24"/>
                <w:szCs w:val="24"/>
                <w:lang w:val="en-US"/>
                <w:rPrChange w:id="711" w:author="asu_08" w:date="2020-06-26T12:02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712" w:author="asu_08" w:date="2020-06-25T10:14:00Z"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DTA_NAP</w:t>
              </w:r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&lt;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 xml:space="preserve"> </w:t>
              </w:r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D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TA_FKT</w:t>
              </w:r>
            </w:ins>
          </w:p>
        </w:tc>
      </w:tr>
      <w:tr w:rsidR="00E81B44" w:rsidRPr="00055FE7" w:rsidTr="00925216">
        <w:trPr>
          <w:trHeight w:hRule="exact" w:val="1218"/>
          <w:trPrChange w:id="713" w:author="asu_08" w:date="2020-06-26T14:59:00Z">
            <w:trPr>
              <w:trHeight w:hRule="exact" w:val="576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14" w:author="asu_08" w:date="2020-06-26T14:59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870A92" w:rsidRDefault="00E81B44" w:rsidP="005C569A">
            <w:pPr>
              <w:shd w:val="clear" w:color="auto" w:fill="FFFFFF"/>
              <w:spacing w:after="0" w:line="240" w:lineRule="auto"/>
              <w:ind w:left="19"/>
              <w:rPr>
                <w:rFonts w:ascii="Times New Roman" w:hAnsi="Times New Roman"/>
                <w:color w:val="000000"/>
                <w:sz w:val="24"/>
                <w:szCs w:val="24"/>
                <w:lang w:val="en-US"/>
                <w:rPrChange w:id="715" w:author="asu_08" w:date="2020-06-26T12:02:00Z"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16" w:author="asu_08" w:date="2020-06-26T14:59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TIM_FKT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17" w:author="asu_08" w:date="2020-06-26T14:59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T(5)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18" w:author="asu_08" w:date="2020-06-26T14:59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>
            <w:r w:rsidRPr="00387430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19" w:author="asu_08" w:date="2020-06-26T14:59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z w:val="24"/>
                <w:szCs w:val="24"/>
              </w:rPr>
              <w:t>Время фактической госпитализации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20" w:author="asu_08" w:date="2020-06-26T14:59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 w:rsidP="005C569A">
            <w:pPr>
              <w:shd w:val="clear" w:color="auto" w:fill="FFFFFF"/>
              <w:spacing w:after="0" w:line="240" w:lineRule="auto"/>
              <w:ind w:right="244"/>
              <w:rPr>
                <w:ins w:id="721" w:author="asu_08" w:date="2020-06-26T14:59:00Z"/>
                <w:rFonts w:ascii="Times New Roman" w:hAnsi="Times New Roman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sz w:val="24"/>
                <w:szCs w:val="24"/>
              </w:rPr>
              <w:t>ЧЧ</w:t>
            </w:r>
            <w:r w:rsidR="006463AA" w:rsidRPr="006463AA">
              <w:rPr>
                <w:rFonts w:ascii="Times New Roman" w:hAnsi="Times New Roman"/>
                <w:sz w:val="24"/>
                <w:szCs w:val="24"/>
                <w:lang w:val="en-US"/>
                <w:rPrChange w:id="722" w:author="asu_08" w:date="2020-06-29T14:13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-</w:t>
            </w:r>
            <w:r w:rsidRPr="00D1785D">
              <w:rPr>
                <w:rFonts w:ascii="Times New Roman" w:hAnsi="Times New Roman"/>
                <w:sz w:val="24"/>
                <w:szCs w:val="24"/>
              </w:rPr>
              <w:t>ММ</w:t>
            </w:r>
          </w:p>
          <w:p w:rsidR="00925216" w:rsidRDefault="00BA5AD8" w:rsidP="00925216">
            <w:pPr>
              <w:shd w:val="clear" w:color="auto" w:fill="FFFFFF"/>
              <w:spacing w:after="0" w:line="240" w:lineRule="auto"/>
              <w:ind w:left="19" w:right="244" w:firstLine="58"/>
              <w:rPr>
                <w:ins w:id="723" w:author="asu_08" w:date="2020-06-26T14:59:00Z"/>
                <w:rFonts w:ascii="Times New Roman" w:hAnsi="Times New Roman"/>
                <w:spacing w:val="2"/>
                <w:sz w:val="24"/>
                <w:szCs w:val="24"/>
                <w:lang w:val="en-US"/>
              </w:rPr>
            </w:pPr>
            <w:ins w:id="724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  <w:ins w:id="725" w:author="asu_08" w:date="2020-06-26T14:59:00Z">
              <w:r w:rsidR="00925216" w:rsidRPr="00DE07E6">
                <w:rPr>
                  <w:rFonts w:ascii="Times New Roman" w:hAnsi="Times New Roman"/>
                  <w:spacing w:val="2"/>
                  <w:sz w:val="24"/>
                  <w:szCs w:val="24"/>
                  <w:lang w:val="en-US"/>
                </w:rPr>
                <w:t xml:space="preserve"> </w:t>
              </w:r>
            </w:ins>
          </w:p>
          <w:p w:rsidR="00925216" w:rsidRPr="00DE07E6" w:rsidRDefault="00925216" w:rsidP="00925216">
            <w:pPr>
              <w:shd w:val="clear" w:color="auto" w:fill="FFFFFF"/>
              <w:spacing w:after="0" w:line="240" w:lineRule="auto"/>
              <w:ind w:right="244"/>
              <w:rPr>
                <w:ins w:id="726" w:author="asu_08" w:date="2020-06-26T14:59:00Z"/>
                <w:rFonts w:ascii="Times New Roman" w:hAnsi="Times New Roman"/>
                <w:sz w:val="24"/>
                <w:szCs w:val="24"/>
                <w:lang w:val="en-US"/>
              </w:rPr>
            </w:pPr>
            <w:ins w:id="727" w:author="asu_08" w:date="2020-06-26T14:59:00Z">
              <w:r>
                <w:rPr>
                  <w:rFonts w:ascii="Times New Roman" w:hAnsi="Times New Roman"/>
                  <w:sz w:val="24"/>
                  <w:szCs w:val="24"/>
                </w:rPr>
                <w:t>ЧЧ</w:t>
              </w:r>
              <w:r w:rsidRPr="00DE07E6">
                <w:rPr>
                  <w:rFonts w:ascii="Times New Roman" w:hAnsi="Times New Roman"/>
                  <w:sz w:val="24"/>
                  <w:szCs w:val="24"/>
                  <w:lang w:val="en-US"/>
                </w:rPr>
                <w:t xml:space="preserve"> in [0..2</w:t>
              </w:r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3</w:t>
              </w:r>
              <w:r w:rsidRPr="00DE07E6">
                <w:rPr>
                  <w:rFonts w:ascii="Times New Roman" w:hAnsi="Times New Roman"/>
                  <w:sz w:val="24"/>
                  <w:szCs w:val="24"/>
                  <w:lang w:val="en-US"/>
                </w:rPr>
                <w:t>]</w:t>
              </w:r>
            </w:ins>
          </w:p>
          <w:p w:rsidR="00925216" w:rsidRPr="00925216" w:rsidRDefault="00925216" w:rsidP="00925216">
            <w:pPr>
              <w:shd w:val="clear" w:color="auto" w:fill="FFFFFF"/>
              <w:spacing w:after="0" w:line="240" w:lineRule="auto"/>
              <w:ind w:right="244"/>
              <w:rPr>
                <w:rFonts w:ascii="Times New Roman" w:hAnsi="Times New Roman"/>
                <w:sz w:val="24"/>
                <w:szCs w:val="24"/>
                <w:lang w:val="en-US"/>
                <w:rPrChange w:id="728" w:author="asu_08" w:date="2020-06-26T14:59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729" w:author="asu_08" w:date="2020-06-26T14:59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MM in [0..59]</w:t>
              </w:r>
            </w:ins>
          </w:p>
        </w:tc>
      </w:tr>
      <w:tr w:rsidR="0093459F" w:rsidRPr="00D1785D" w:rsidTr="000E0C21">
        <w:trPr>
          <w:trHeight w:hRule="exact" w:val="1488"/>
          <w:trPrChange w:id="730" w:author="asu_08" w:date="2020-06-25T10:13:00Z">
            <w:trPr>
              <w:trHeight w:hRule="exact" w:val="1488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31" w:author="asu_08" w:date="2020-06-25T10:13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32" w:author="asu_08" w:date="2020-06-25T10:13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VPOLIS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33" w:author="asu_08" w:date="2020-06-25T10:13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34" w:author="asu_08" w:date="2020-06-25T10:13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E81B44" w:rsidP="00E81B44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35" w:author="asu_08" w:date="2020-06-25T10:13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right="14" w:hanging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Тип документа, подтверждающего   факт страхования по обязательному медицинскому страхованию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36" w:author="asu_08" w:date="2020-06-25T10:13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BA5AD8" w:rsidP="005C569A">
            <w:pPr>
              <w:shd w:val="clear" w:color="auto" w:fill="FFFFFF"/>
              <w:spacing w:after="0" w:line="240" w:lineRule="auto"/>
              <w:ind w:right="244"/>
              <w:rPr>
                <w:rFonts w:ascii="Times New Roman" w:hAnsi="Times New Roman"/>
                <w:sz w:val="24"/>
                <w:szCs w:val="24"/>
                <w:lang w:val="en-US"/>
              </w:rPr>
            </w:pPr>
            <w:ins w:id="737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  <w:ins w:id="738" w:author="asu_08" w:date="2020-06-26T12:21:00Z">
              <w:r w:rsidR="00AF4559" w:rsidRPr="00D1785D">
                <w:rPr>
                  <w:rFonts w:ascii="Times New Roman" w:hAnsi="Times New Roman"/>
                  <w:color w:val="000000"/>
                  <w:sz w:val="24"/>
                  <w:szCs w:val="24"/>
                </w:rPr>
                <w:t xml:space="preserve"> </w:t>
              </w:r>
            </w:ins>
            <w:r w:rsidR="0093459F"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Справочник </w:t>
            </w:r>
            <w:r w:rsidR="0093459F"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F008</w:t>
            </w:r>
          </w:p>
        </w:tc>
      </w:tr>
      <w:tr w:rsidR="0093459F" w:rsidRPr="00D1785D" w:rsidTr="000E0C21">
        <w:trPr>
          <w:trHeight w:hRule="exact" w:val="950"/>
          <w:trPrChange w:id="739" w:author="asu_08" w:date="2020-06-25T10:13:00Z">
            <w:trPr>
              <w:trHeight w:hRule="exact" w:val="950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40" w:author="asu_08" w:date="2020-06-25T10:13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41" w:author="asu_08" w:date="2020-06-25T10:13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SPOLIS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42" w:author="asu_08" w:date="2020-06-25T10:13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T(10)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43" w:author="asu_08" w:date="2020-06-25T10:13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44" w:author="asu_08" w:date="2020-06-25T10:13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right="29" w:hanging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Серия полиса обязательного медицинского страхования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45" w:author="asu_08" w:date="2020-06-25T10:13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right="244" w:hanging="19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3"/>
                <w:sz w:val="24"/>
                <w:szCs w:val="24"/>
              </w:rPr>
              <w:t xml:space="preserve">Указывается    </w:t>
            </w:r>
            <w:r w:rsidRPr="00D1785D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для    </w:t>
            </w:r>
            <w:r w:rsidRPr="00D1785D">
              <w:rPr>
                <w:rFonts w:ascii="Times New Roman" w:hAnsi="Times New Roman"/>
                <w:color w:val="212121"/>
                <w:spacing w:val="3"/>
                <w:sz w:val="24"/>
                <w:szCs w:val="24"/>
              </w:rPr>
              <w:t xml:space="preserve">полисов    старого </w:t>
            </w:r>
            <w:r w:rsidRPr="00D1785D">
              <w:rPr>
                <w:rFonts w:ascii="Times New Roman" w:hAnsi="Times New Roman"/>
                <w:color w:val="212121"/>
                <w:spacing w:val="-1"/>
                <w:sz w:val="24"/>
                <w:szCs w:val="24"/>
              </w:rPr>
              <w:t>образца при наличии</w:t>
            </w:r>
          </w:p>
        </w:tc>
      </w:tr>
      <w:tr w:rsidR="00E81B44" w:rsidRPr="00D1785D" w:rsidTr="000E0C21">
        <w:trPr>
          <w:trHeight w:hRule="exact" w:val="1426"/>
          <w:trPrChange w:id="746" w:author="asu_08" w:date="2020-06-25T10:13:00Z">
            <w:trPr>
              <w:trHeight w:hRule="exact" w:val="1426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47" w:author="asu_08" w:date="2020-06-25T10:13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48" w:author="asu_08" w:date="2020-06-25T10:13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NPOLIS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49" w:author="asu_08" w:date="2020-06-25T10:13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50" w:author="asu_08" w:date="2020-06-25T10:13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>
            <w:r w:rsidRPr="009D388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51" w:author="asu_08" w:date="2020-06-25T10:13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right="29" w:hanging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Номер документа, подтверждающего факт </w:t>
            </w:r>
            <w:r w:rsidRPr="00D1785D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страхования  по обязательному медицинскому страхованию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52" w:author="asu_08" w:date="2020-06-25T10:13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right="24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093" w:rsidRPr="00D1785D" w:rsidTr="00DE07E6">
        <w:trPr>
          <w:trHeight w:hRule="exact" w:val="742"/>
          <w:trPrChange w:id="753" w:author="asu_08" w:date="2020-06-26T12:23:00Z">
            <w:trPr>
              <w:trHeight w:hRule="exact" w:val="365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54" w:author="asu_08" w:date="2020-06-26T12:23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55" w:author="asu_08" w:date="2020-06-26T12:23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7A39BD" w:rsidRDefault="006463AA" w:rsidP="005C569A">
            <w:pPr>
              <w:pStyle w:val="ad"/>
              <w:spacing w:after="0"/>
              <w:ind w:left="72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:rPrChange w:id="756" w:author="Михаил" w:date="2020-05-27T09:07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  <w:lang w:val="en-US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757" w:author="Михаил" w:date="2020-05-27T09:07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SMO</w:t>
            </w: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:rPrChange w:id="758" w:author="Михаил" w:date="2020-05-27T09:07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  <w:lang w:val="en-US"/>
                  </w:rPr>
                </w:rPrChange>
              </w:rPr>
              <w:t>COD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59" w:author="asu_08" w:date="2020-06-26T12:23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  <w:rPrChange w:id="760" w:author="Михаил" w:date="2020-05-27T09:07:00Z">
                  <w:rPr>
                    <w:rFonts w:ascii="Times New Roman" w:hAnsi="Times New Roman" w:cs="Times New Roman"/>
                    <w:b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sz w:val="24"/>
                <w:szCs w:val="24"/>
                <w:rPrChange w:id="761" w:author="Михаил" w:date="2020-05-27T09:07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T(5)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62" w:author="asu_08" w:date="2020-06-26T12:23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7A39BD" w:rsidRDefault="006463AA" w:rsidP="005C569A">
            <w:pPr>
              <w:rPr>
                <w:rFonts w:ascii="Times New Roman" w:hAnsi="Times New Roman" w:cs="Times New Roman"/>
                <w:sz w:val="24"/>
                <w:szCs w:val="24"/>
                <w:rPrChange w:id="763" w:author="Михаил" w:date="2020-05-27T09:07:00Z">
                  <w:rPr>
                    <w:rFonts w:ascii="Times New Roman" w:hAnsi="Times New Roman" w:cs="Times New Roman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sz w:val="24"/>
                <w:szCs w:val="24"/>
                <w:rPrChange w:id="764" w:author="Михаил" w:date="2020-05-27T09:07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highlight w:val="green"/>
                  </w:rPr>
                </w:rPrChange>
              </w:rPr>
              <w:t>О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65" w:author="asu_08" w:date="2020-06-26T12:23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7A39BD" w:rsidRDefault="006463AA" w:rsidP="005C569A">
            <w:pPr>
              <w:rPr>
                <w:rFonts w:ascii="Times New Roman" w:hAnsi="Times New Roman" w:cs="Times New Roman"/>
                <w:sz w:val="24"/>
                <w:szCs w:val="24"/>
                <w:rPrChange w:id="766" w:author="Михаил" w:date="2020-05-27T09:07:00Z">
                  <w:rPr>
                    <w:rFonts w:ascii="Times New Roman" w:hAnsi="Times New Roman" w:cs="Times New Roman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sz w:val="24"/>
                <w:szCs w:val="24"/>
                <w:rPrChange w:id="767" w:author="Михаил" w:date="2020-05-27T09:07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highlight w:val="green"/>
                  </w:rPr>
                </w:rPrChange>
              </w:rPr>
              <w:t>Реестровый номер СМО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68" w:author="asu_08" w:date="2020-06-26T12:23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DE07E6" w:rsidRDefault="00BA5AD8" w:rsidP="00DE07E6">
            <w:pPr>
              <w:shd w:val="clear" w:color="auto" w:fill="FFFFFF"/>
              <w:spacing w:after="0" w:line="240" w:lineRule="auto"/>
              <w:ind w:left="19" w:right="244" w:firstLine="58"/>
              <w:rPr>
                <w:ins w:id="769" w:author="asu_08" w:date="2020-06-26T12:23:00Z"/>
                <w:rFonts w:ascii="Times New Roman" w:hAnsi="Times New Roman"/>
                <w:spacing w:val="2"/>
                <w:sz w:val="24"/>
                <w:szCs w:val="24"/>
                <w:lang w:val="en-US"/>
              </w:rPr>
            </w:pPr>
            <w:ins w:id="770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  <w:ins w:id="771" w:author="asu_08" w:date="2020-06-26T12:23:00Z">
              <w:r w:rsidR="00DE07E6" w:rsidRPr="00D1785D">
                <w:rPr>
                  <w:rFonts w:ascii="Times New Roman" w:hAnsi="Times New Roman"/>
                  <w:spacing w:val="2"/>
                  <w:sz w:val="24"/>
                  <w:szCs w:val="24"/>
                </w:rPr>
                <w:t xml:space="preserve"> </w:t>
              </w:r>
            </w:ins>
          </w:p>
          <w:p w:rsidR="00134093" w:rsidRPr="007A39BD" w:rsidRDefault="006463AA" w:rsidP="005C569A">
            <w:pPr>
              <w:rPr>
                <w:rFonts w:ascii="Times New Roman" w:hAnsi="Times New Roman"/>
                <w:sz w:val="24"/>
                <w:szCs w:val="24"/>
              </w:rPr>
            </w:pPr>
            <w:r w:rsidRPr="006463AA">
              <w:rPr>
                <w:rFonts w:ascii="Times New Roman" w:hAnsi="Times New Roman" w:cs="Times New Roman"/>
                <w:sz w:val="24"/>
                <w:szCs w:val="24"/>
                <w:rPrChange w:id="772" w:author="Михаил" w:date="2020-05-27T09:07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highlight w:val="green"/>
                  </w:rPr>
                </w:rPrChange>
              </w:rPr>
              <w:t>Справочник F002</w:t>
            </w:r>
          </w:p>
        </w:tc>
      </w:tr>
      <w:tr w:rsidR="00134093" w:rsidRPr="00D1785D" w:rsidTr="000E0C21">
        <w:trPr>
          <w:trHeight w:hRule="exact" w:val="365"/>
          <w:trPrChange w:id="773" w:author="asu_08" w:date="2020-06-25T10:13:00Z">
            <w:trPr>
              <w:trHeight w:hRule="exact" w:val="365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74" w:author="asu_08" w:date="2020-06-25T10:13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75" w:author="asu_08" w:date="2020-06-25T10:13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FAM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76" w:author="asu_08" w:date="2020-06-25T10:13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T(40)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77" w:author="asu_08" w:date="2020-06-25T10:13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Default="00134093">
            <w:r w:rsidRPr="009D388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78" w:author="asu_08" w:date="2020-06-25T10:13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-2"/>
                <w:sz w:val="24"/>
                <w:szCs w:val="24"/>
              </w:rPr>
              <w:t>Фамилия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79" w:author="asu_08" w:date="2020-06-25T10:13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right="24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093" w:rsidRPr="00D1785D" w:rsidTr="000E0C21">
        <w:trPr>
          <w:trHeight w:hRule="exact" w:val="374"/>
          <w:trPrChange w:id="780" w:author="asu_08" w:date="2020-06-25T10:13:00Z">
            <w:trPr>
              <w:trHeight w:hRule="exact" w:val="374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81" w:author="asu_08" w:date="2020-06-25T10:13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82" w:author="asu_08" w:date="2020-06-25T10:13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IM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83" w:author="asu_08" w:date="2020-06-25T10:13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T(40)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84" w:author="asu_08" w:date="2020-06-25T10:13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Default="00134093">
            <w:r w:rsidRPr="009D388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85" w:author="asu_08" w:date="2020-06-25T10:13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86" w:author="asu_08" w:date="2020-06-25T10:13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right="24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093" w:rsidRPr="00D1785D" w:rsidTr="000E0C21">
        <w:trPr>
          <w:trHeight w:hRule="exact" w:val="645"/>
          <w:trPrChange w:id="787" w:author="asu_08" w:date="2020-06-25T10:13:00Z">
            <w:trPr>
              <w:trHeight w:hRule="exact" w:val="645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88" w:author="asu_08" w:date="2020-06-25T10:13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89" w:author="asu_08" w:date="2020-06-25T10:13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OT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90" w:author="asu_08" w:date="2020-06-25T10:13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T(40)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91" w:author="asu_08" w:date="2020-06-25T10:13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92" w:author="asu_08" w:date="2020-06-25T10:13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-2"/>
                <w:sz w:val="24"/>
                <w:szCs w:val="24"/>
              </w:rPr>
              <w:t>Отчество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93" w:author="asu_08" w:date="2020-06-25T10:13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right="24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  <w:t xml:space="preserve">Указывается при наличии </w:t>
            </w:r>
          </w:p>
        </w:tc>
      </w:tr>
      <w:tr w:rsidR="00134093" w:rsidRPr="00D1785D" w:rsidTr="00DE07E6">
        <w:trPr>
          <w:trHeight w:hRule="exact" w:val="1169"/>
          <w:trPrChange w:id="794" w:author="asu_08" w:date="2020-06-26T12:23:00Z">
            <w:trPr>
              <w:trHeight w:hRule="exact" w:val="384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95" w:author="asu_08" w:date="2020-06-26T12:23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96" w:author="asu_08" w:date="2020-06-26T12:23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W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97" w:author="asu_08" w:date="2020-06-26T12:23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98" w:author="asu_08" w:date="2020-06-26T12:23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Default="00134093">
            <w:r w:rsidRPr="002B1019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799" w:author="asu_08" w:date="2020-06-26T12:23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Пол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00" w:author="asu_08" w:date="2020-06-26T12:23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DE07E6" w:rsidRDefault="00BA5AD8" w:rsidP="00DE07E6">
            <w:pPr>
              <w:shd w:val="clear" w:color="auto" w:fill="FFFFFF"/>
              <w:spacing w:after="0" w:line="240" w:lineRule="auto"/>
              <w:ind w:left="19" w:right="244" w:firstLine="58"/>
              <w:rPr>
                <w:ins w:id="801" w:author="asu_08" w:date="2020-06-26T12:23:00Z"/>
                <w:rFonts w:ascii="Times New Roman" w:hAnsi="Times New Roman"/>
                <w:spacing w:val="2"/>
                <w:sz w:val="24"/>
                <w:szCs w:val="24"/>
                <w:lang w:val="en-US"/>
              </w:rPr>
            </w:pPr>
            <w:ins w:id="802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  <w:ins w:id="803" w:author="asu_08" w:date="2020-06-26T12:23:00Z">
              <w:r w:rsidR="00DE07E6" w:rsidRPr="00D1785D">
                <w:rPr>
                  <w:rFonts w:ascii="Times New Roman" w:hAnsi="Times New Roman"/>
                  <w:spacing w:val="2"/>
                  <w:sz w:val="24"/>
                  <w:szCs w:val="24"/>
                </w:rPr>
                <w:t xml:space="preserve"> </w:t>
              </w:r>
            </w:ins>
          </w:p>
          <w:p w:rsidR="00DE07E6" w:rsidRDefault="00DE07E6" w:rsidP="005C569A">
            <w:pPr>
              <w:shd w:val="clear" w:color="auto" w:fill="FFFFFF"/>
              <w:spacing w:after="0" w:line="240" w:lineRule="auto"/>
              <w:ind w:right="244"/>
              <w:rPr>
                <w:ins w:id="804" w:author="asu_08" w:date="2020-06-26T12:23:00Z"/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right="24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Справочник 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V005</w:t>
            </w:r>
          </w:p>
        </w:tc>
      </w:tr>
      <w:tr w:rsidR="00134093" w:rsidRPr="00055FE7" w:rsidTr="00DE07E6">
        <w:trPr>
          <w:trHeight w:hRule="exact" w:val="1129"/>
          <w:trPrChange w:id="805" w:author="asu_08" w:date="2020-06-26T12:23:00Z">
            <w:trPr>
              <w:trHeight w:hRule="exact" w:val="629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06" w:author="asu_08" w:date="2020-06-26T12:23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07" w:author="asu_08" w:date="2020-06-26T12:23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DR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08" w:author="asu_08" w:date="2020-06-26T12:23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09" w:author="asu_08" w:date="2020-06-26T12:23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Default="00134093">
            <w:r w:rsidRPr="002B1019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10" w:author="asu_08" w:date="2020-06-26T12:23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-2"/>
                <w:sz w:val="24"/>
                <w:szCs w:val="24"/>
              </w:rPr>
              <w:t>Дата рождения</w:t>
            </w:r>
            <w:r w:rsidRPr="00D1785D">
              <w:rPr>
                <w:rFonts w:ascii="Times New Roman" w:hAnsi="Times New Roman"/>
                <w:sz w:val="24"/>
                <w:szCs w:val="24"/>
              </w:rPr>
              <w:t xml:space="preserve"> в виде </w:t>
            </w:r>
          </w:p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11" w:author="asu_08" w:date="2020-06-26T12:23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6E4B25" w:rsidRDefault="006E4B25" w:rsidP="006E4B25">
            <w:pPr>
              <w:shd w:val="clear" w:color="auto" w:fill="FFFFFF"/>
              <w:spacing w:after="0" w:line="240" w:lineRule="auto"/>
              <w:rPr>
                <w:ins w:id="812" w:author="asu_08" w:date="2020-06-25T10:14:00Z"/>
                <w:rFonts w:ascii="Times New Roman" w:hAnsi="Times New Roman"/>
                <w:sz w:val="24"/>
                <w:szCs w:val="24"/>
                <w:lang w:val="en-US"/>
              </w:rPr>
            </w:pPr>
            <w:ins w:id="813" w:author="asu_08" w:date="2020-06-25T10:14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Condition to check:</w:t>
              </w:r>
            </w:ins>
          </w:p>
          <w:p w:rsidR="00134093" w:rsidRPr="00BE0822" w:rsidRDefault="006E4B25" w:rsidP="006E4B25">
            <w:pPr>
              <w:shd w:val="clear" w:color="auto" w:fill="FFFFFF"/>
              <w:spacing w:after="0" w:line="240" w:lineRule="auto"/>
              <w:ind w:right="244"/>
              <w:rPr>
                <w:rFonts w:ascii="Times New Roman" w:hAnsi="Times New Roman"/>
                <w:sz w:val="24"/>
                <w:szCs w:val="24"/>
                <w:lang w:val="en-US"/>
                <w:rPrChange w:id="814" w:author="asu_08" w:date="2020-06-25T10:15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815" w:author="asu_08" w:date="2020-06-25T10:14:00Z"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DR&lt;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 xml:space="preserve"> </w:t>
              </w:r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D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TA_FKT</w:t>
              </w:r>
            </w:ins>
          </w:p>
        </w:tc>
      </w:tr>
      <w:tr w:rsidR="00134093" w:rsidRPr="00D1785D" w:rsidTr="00DE07E6">
        <w:trPr>
          <w:trHeight w:hRule="exact" w:val="862"/>
          <w:trPrChange w:id="816" w:author="asu_08" w:date="2020-06-26T12:23:00Z">
            <w:trPr>
              <w:trHeight w:hRule="exact" w:val="355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17" w:author="asu_08" w:date="2020-06-26T12:23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BE0822" w:rsidRDefault="00134093" w:rsidP="005C569A">
            <w:pPr>
              <w:shd w:val="clear" w:color="auto" w:fill="FFFFFF"/>
              <w:spacing w:after="0" w:line="240" w:lineRule="auto"/>
              <w:ind w:left="48"/>
              <w:rPr>
                <w:rFonts w:ascii="Times New Roman" w:hAnsi="Times New Roman"/>
                <w:color w:val="000000"/>
                <w:sz w:val="24"/>
                <w:szCs w:val="24"/>
                <w:lang w:val="en-US"/>
                <w:rPrChange w:id="818" w:author="asu_08" w:date="2020-06-25T10:15:00Z"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19" w:author="asu_08" w:date="2020-06-26T12:23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sz w:val="24"/>
                <w:szCs w:val="24"/>
                <w:lang w:val="en-US"/>
              </w:rPr>
              <w:t>KOD_PFK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20" w:author="asu_08" w:date="2020-06-26T12:23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FF5ABC">
            <w:pPr>
              <w:shd w:val="clear" w:color="auto" w:fill="FFFFFF"/>
              <w:spacing w:after="0" w:line="240" w:lineRule="auto"/>
              <w:ind w:left="4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sz w:val="24"/>
                <w:szCs w:val="24"/>
                <w:lang w:val="en-US"/>
              </w:rPr>
              <w:t>N(</w:t>
            </w:r>
            <w:del w:id="821" w:author="Михаил" w:date="2020-05-20T11:11:00Z">
              <w:r w:rsidRPr="00D1785D" w:rsidDel="00FF5ABC">
                <w:rPr>
                  <w:rFonts w:ascii="Times New Roman" w:hAnsi="Times New Roman"/>
                  <w:sz w:val="24"/>
                  <w:szCs w:val="24"/>
                </w:rPr>
                <w:delText>10</w:delText>
              </w:r>
            </w:del>
            <w:ins w:id="822" w:author="Михаил" w:date="2020-05-20T11:11:00Z">
              <w:r w:rsidR="00FF5ABC">
                <w:rPr>
                  <w:rFonts w:ascii="Times New Roman" w:hAnsi="Times New Roman"/>
                  <w:sz w:val="24"/>
                  <w:szCs w:val="24"/>
                  <w:lang w:val="en-US"/>
                </w:rPr>
                <w:t>3</w:t>
              </w:r>
            </w:ins>
            <w:r w:rsidRPr="00D1785D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23" w:author="asu_08" w:date="2020-06-26T12:23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Default="00134093">
            <w:r w:rsidRPr="002B1019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24" w:author="asu_08" w:date="2020-06-26T12:23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Профиль койки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25" w:author="asu_08" w:date="2020-06-26T12:23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DE07E6" w:rsidRDefault="00BA5AD8" w:rsidP="00DE07E6">
            <w:pPr>
              <w:shd w:val="clear" w:color="auto" w:fill="FFFFFF"/>
              <w:spacing w:after="0" w:line="240" w:lineRule="auto"/>
              <w:ind w:left="19" w:right="244" w:firstLine="58"/>
              <w:rPr>
                <w:ins w:id="826" w:author="asu_08" w:date="2020-06-26T12:23:00Z"/>
                <w:rFonts w:ascii="Times New Roman" w:hAnsi="Times New Roman"/>
                <w:spacing w:val="2"/>
                <w:sz w:val="24"/>
                <w:szCs w:val="24"/>
                <w:lang w:val="en-US"/>
              </w:rPr>
            </w:pPr>
            <w:ins w:id="827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  <w:ins w:id="828" w:author="asu_08" w:date="2020-06-26T12:23:00Z">
              <w:r w:rsidR="00DE07E6" w:rsidRPr="00D1785D">
                <w:rPr>
                  <w:rFonts w:ascii="Times New Roman" w:hAnsi="Times New Roman"/>
                  <w:spacing w:val="2"/>
                  <w:sz w:val="24"/>
                  <w:szCs w:val="24"/>
                </w:rPr>
                <w:t xml:space="preserve"> </w:t>
              </w:r>
            </w:ins>
          </w:p>
          <w:p w:rsidR="00134093" w:rsidRPr="00D1785D" w:rsidRDefault="00134093" w:rsidP="00FF5ABC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Справочник </w:t>
            </w:r>
            <w:del w:id="829" w:author="Михаил" w:date="2020-05-20T11:11:00Z">
              <w:r w:rsidRPr="00D1785D" w:rsidDel="00FF5ABC">
                <w:rPr>
                  <w:rFonts w:ascii="Times New Roman" w:hAnsi="Times New Roman"/>
                  <w:color w:val="FF0000"/>
                  <w:sz w:val="24"/>
                  <w:szCs w:val="24"/>
                  <w:lang w:val="en-US"/>
                </w:rPr>
                <w:delText>T002</w:delText>
              </w:r>
            </w:del>
            <w:ins w:id="830" w:author="Михаил" w:date="2020-05-20T11:11:00Z">
              <w:r w:rsidR="00FF5ABC">
                <w:rPr>
                  <w:rFonts w:ascii="Times New Roman" w:hAnsi="Times New Roman"/>
                  <w:color w:val="FF0000"/>
                  <w:sz w:val="24"/>
                  <w:szCs w:val="24"/>
                  <w:lang w:val="en-US"/>
                </w:rPr>
                <w:t>V020</w:t>
              </w:r>
            </w:ins>
          </w:p>
        </w:tc>
      </w:tr>
      <w:tr w:rsidR="00134093" w:rsidRPr="00D1785D" w:rsidTr="00DE07E6">
        <w:trPr>
          <w:trHeight w:hRule="exact" w:val="987"/>
          <w:trPrChange w:id="831" w:author="asu_08" w:date="2020-06-26T12:23:00Z">
            <w:trPr>
              <w:trHeight w:hRule="exact" w:val="365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32" w:author="asu_08" w:date="2020-06-26T12:23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48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33" w:author="asu_08" w:date="2020-06-26T12:23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KOD_PFO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34" w:author="asu_08" w:date="2020-06-26T12:23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FF5ABC">
            <w:pPr>
              <w:shd w:val="clear" w:color="auto" w:fill="FFFFFF"/>
              <w:spacing w:after="0" w:line="240" w:lineRule="auto"/>
              <w:ind w:left="4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del w:id="835" w:author="Михаил" w:date="2020-05-20T11:11:00Z">
              <w:r w:rsidRPr="00D1785D" w:rsidDel="00FF5ABC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delText>N</w:delText>
              </w:r>
            </w:del>
            <w:ins w:id="836" w:author="Михаил" w:date="2020-05-20T11:11:00Z">
              <w:r w:rsidR="00FF5ABC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T</w:t>
              </w:r>
            </w:ins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</w:t>
            </w:r>
            <w:del w:id="837" w:author="Михаил" w:date="2020-05-20T11:11:00Z">
              <w:r w:rsidRPr="00D1785D" w:rsidDel="00FF5ABC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delText>3</w:delText>
              </w:r>
            </w:del>
            <w:ins w:id="838" w:author="Михаил" w:date="2020-05-20T11:11:00Z">
              <w:r w:rsidR="00FF5ABC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12</w:t>
              </w:r>
            </w:ins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39" w:author="asu_08" w:date="2020-06-26T12:23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Default="00134093">
            <w:r w:rsidRPr="002B1019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40" w:author="asu_08" w:date="2020-06-26T12:23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1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-1"/>
                <w:sz w:val="24"/>
                <w:szCs w:val="24"/>
              </w:rPr>
              <w:t>Код отделения (профиль)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41" w:author="asu_08" w:date="2020-06-26T12:23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DE07E6" w:rsidRDefault="00BA5AD8" w:rsidP="00DE07E6">
            <w:pPr>
              <w:shd w:val="clear" w:color="auto" w:fill="FFFFFF"/>
              <w:spacing w:after="0" w:line="240" w:lineRule="auto"/>
              <w:ind w:left="19" w:right="244" w:firstLine="58"/>
              <w:rPr>
                <w:ins w:id="842" w:author="asu_08" w:date="2020-06-26T12:23:00Z"/>
                <w:rFonts w:ascii="Times New Roman" w:hAnsi="Times New Roman"/>
                <w:spacing w:val="2"/>
                <w:sz w:val="24"/>
                <w:szCs w:val="24"/>
                <w:lang w:val="en-US"/>
              </w:rPr>
            </w:pPr>
            <w:ins w:id="843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  <w:ins w:id="844" w:author="asu_08" w:date="2020-06-26T12:23:00Z">
              <w:r w:rsidR="00DE07E6" w:rsidRPr="00D1785D">
                <w:rPr>
                  <w:rFonts w:ascii="Times New Roman" w:hAnsi="Times New Roman"/>
                  <w:spacing w:val="2"/>
                  <w:sz w:val="24"/>
                  <w:szCs w:val="24"/>
                </w:rPr>
                <w:t xml:space="preserve"> </w:t>
              </w:r>
            </w:ins>
          </w:p>
          <w:p w:rsidR="00134093" w:rsidRPr="00D1785D" w:rsidRDefault="00134093" w:rsidP="00FF5ABC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sz w:val="24"/>
                <w:szCs w:val="24"/>
              </w:rPr>
              <w:t xml:space="preserve">Справочник </w:t>
            </w:r>
            <w:del w:id="845" w:author="Михаил" w:date="2020-05-20T11:11:00Z">
              <w:r w:rsidRPr="00D1785D" w:rsidDel="00FF5ABC">
                <w:rPr>
                  <w:rFonts w:ascii="Times New Roman" w:hAnsi="Times New Roman"/>
                  <w:sz w:val="24"/>
                  <w:szCs w:val="24"/>
                  <w:lang w:val="en-US"/>
                </w:rPr>
                <w:delText>V002</w:delText>
              </w:r>
            </w:del>
            <w:ins w:id="846" w:author="Михаил" w:date="2020-05-20T11:11:00Z">
              <w:r w:rsidR="00FF5ABC">
                <w:rPr>
                  <w:rFonts w:ascii="Times New Roman" w:hAnsi="Times New Roman"/>
                  <w:sz w:val="24"/>
                  <w:szCs w:val="24"/>
                  <w:lang w:val="en-US"/>
                </w:rPr>
                <w:t>T019</w:t>
              </w:r>
            </w:ins>
          </w:p>
        </w:tc>
      </w:tr>
      <w:tr w:rsidR="00134093" w:rsidRPr="00D1785D" w:rsidTr="000E0C21">
        <w:trPr>
          <w:trHeight w:hRule="exact" w:val="671"/>
          <w:trPrChange w:id="847" w:author="asu_08" w:date="2020-06-25T10:13:00Z">
            <w:trPr>
              <w:trHeight w:hRule="exact" w:val="671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48" w:author="asu_08" w:date="2020-06-25T10:13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49" w:author="asu_08" w:date="2020-06-25T10:13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NHISTORY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50" w:author="asu_08" w:date="2020-06-25T10:13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51" w:author="asu_08" w:date="2020-06-25T10:13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Default="00134093">
            <w:r w:rsidRPr="002B1019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52" w:author="asu_08" w:date="2020-06-25T10:13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№ карты стационарного больного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53" w:author="asu_08" w:date="2020-06-25T10:13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right="24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093" w:rsidRPr="00D1785D" w:rsidTr="00624108">
        <w:trPr>
          <w:trHeight w:hRule="exact" w:val="1290"/>
          <w:trPrChange w:id="854" w:author="Михаил" w:date="2020-07-02T08:59:00Z">
            <w:trPr>
              <w:trHeight w:hRule="exact" w:val="863"/>
            </w:trPr>
          </w:trPrChange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55" w:author="Михаил" w:date="2020-07-02T08:59:00Z">
              <w:tcPr>
                <w:tcW w:w="10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56" w:author="Михаил" w:date="2020-07-02T08:59:00Z">
              <w:tcPr>
                <w:tcW w:w="16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DS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57" w:author="Михаил" w:date="2020-07-02T08:59:00Z">
              <w:tcPr>
                <w:tcW w:w="9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T(10)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58" w:author="Михаил" w:date="2020-07-02T08:59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Default="00134093">
            <w:r w:rsidRPr="002B1019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59" w:author="Михаил" w:date="2020-07-02T08:59:00Z">
              <w:tcPr>
                <w:tcW w:w="325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Диагноз приёмного отделения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60" w:author="Михаил" w:date="2020-07-02T08:59:00Z">
              <w:tcPr>
                <w:tcW w:w="265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Default="00134093" w:rsidP="005C569A">
            <w:pPr>
              <w:shd w:val="clear" w:color="auto" w:fill="FFFFFF"/>
              <w:spacing w:after="0" w:line="240" w:lineRule="auto"/>
              <w:ind w:right="244" w:hanging="10"/>
              <w:rPr>
                <w:ins w:id="861" w:author="Михаил" w:date="2020-07-02T08:59:00Z"/>
                <w:rFonts w:ascii="Times New Roman" w:hAnsi="Times New Roman"/>
                <w:color w:val="212121"/>
                <w:spacing w:val="-3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212121"/>
                <w:spacing w:val="6"/>
                <w:sz w:val="24"/>
                <w:szCs w:val="24"/>
              </w:rPr>
              <w:t xml:space="preserve">В соответствии с МКБ-10 с указанием </w:t>
            </w:r>
            <w:proofErr w:type="spellStart"/>
            <w:r w:rsidRPr="00D1785D">
              <w:rPr>
                <w:rFonts w:ascii="Times New Roman" w:hAnsi="Times New Roman"/>
                <w:color w:val="212121"/>
                <w:spacing w:val="-3"/>
                <w:sz w:val="24"/>
                <w:szCs w:val="24"/>
              </w:rPr>
              <w:t>подрубрики</w:t>
            </w:r>
            <w:proofErr w:type="spellEnd"/>
          </w:p>
          <w:p w:rsidR="00624108" w:rsidRPr="00624108" w:rsidRDefault="00624108" w:rsidP="005C569A">
            <w:pPr>
              <w:shd w:val="clear" w:color="auto" w:fill="FFFFFF"/>
              <w:spacing w:after="0" w:line="240" w:lineRule="auto"/>
              <w:ind w:right="244" w:hanging="10"/>
              <w:rPr>
                <w:rFonts w:ascii="Times New Roman" w:hAnsi="Times New Roman"/>
                <w:sz w:val="24"/>
                <w:szCs w:val="24"/>
                <w:lang w:val="en-US"/>
                <w:rPrChange w:id="862" w:author="Михаил" w:date="2020-07-02T08:59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863" w:author="Михаил" w:date="2020-07-02T08:59:00Z">
              <w:r w:rsidRPr="00624108">
                <w:rPr>
                  <w:rFonts w:ascii="Times New Roman" w:hAnsi="Times New Roman"/>
                  <w:sz w:val="24"/>
                  <w:szCs w:val="24"/>
                  <w:highlight w:val="yellow"/>
                </w:rPr>
                <w:t>@@</w:t>
              </w:r>
              <w:r w:rsidRPr="00624108">
                <w:rPr>
                  <w:rFonts w:ascii="Times New Roman" w:hAnsi="Times New Roman"/>
                  <w:sz w:val="24"/>
                  <w:szCs w:val="24"/>
                  <w:highlight w:val="yellow"/>
                  <w:lang w:val="en-US"/>
                </w:rPr>
                <w:t xml:space="preserve"> </w:t>
              </w:r>
              <w:r w:rsidRPr="00624108">
                <w:rPr>
                  <w:rFonts w:ascii="Times New Roman" w:hAnsi="Times New Roman"/>
                  <w:sz w:val="24"/>
                  <w:szCs w:val="24"/>
                  <w:highlight w:val="yellow"/>
                </w:rPr>
                <w:t xml:space="preserve">Справочник </w:t>
              </w:r>
              <w:r w:rsidRPr="00624108">
                <w:rPr>
                  <w:rFonts w:ascii="Times New Roman" w:hAnsi="Times New Roman"/>
                  <w:sz w:val="24"/>
                  <w:szCs w:val="24"/>
                  <w:highlight w:val="yellow"/>
                  <w:lang w:val="en-US"/>
                </w:rPr>
                <w:t>M001</w:t>
              </w:r>
            </w:ins>
          </w:p>
        </w:tc>
      </w:tr>
    </w:tbl>
    <w:p w:rsidR="0093459F" w:rsidRPr="00D1785D" w:rsidRDefault="0093459F" w:rsidP="0093459F">
      <w:pPr>
        <w:shd w:val="clear" w:color="auto" w:fill="FFFFFF"/>
        <w:spacing w:after="0" w:line="240" w:lineRule="auto"/>
        <w:ind w:left="230"/>
        <w:rPr>
          <w:rFonts w:ascii="Times New Roman" w:hAnsi="Times New Roman"/>
          <w:color w:val="212121"/>
          <w:spacing w:val="3"/>
          <w:sz w:val="24"/>
          <w:szCs w:val="24"/>
        </w:rPr>
      </w:pPr>
    </w:p>
    <w:p w:rsidR="0093459F" w:rsidRPr="00D1785D" w:rsidRDefault="0093459F" w:rsidP="0093459F">
      <w:pPr>
        <w:shd w:val="clear" w:color="auto" w:fill="FFFFFF"/>
        <w:spacing w:after="0" w:line="240" w:lineRule="auto"/>
        <w:ind w:right="264"/>
        <w:rPr>
          <w:rFonts w:ascii="Times New Roman" w:hAnsi="Times New Roman"/>
          <w:b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br w:type="page"/>
      </w:r>
      <w:del w:id="864" w:author="Михаил" w:date="2020-05-14T14:30:00Z">
        <w:r w:rsidRPr="00D1785D" w:rsidDel="00B26D18">
          <w:rPr>
            <w:rFonts w:ascii="Times New Roman" w:hAnsi="Times New Roman"/>
            <w:b/>
            <w:color w:val="212121"/>
            <w:spacing w:val="3"/>
            <w:sz w:val="24"/>
            <w:szCs w:val="24"/>
          </w:rPr>
          <w:delText xml:space="preserve">Таблица </w:delText>
        </w:r>
      </w:del>
      <w:ins w:id="865" w:author="Михаил" w:date="2020-05-14T14:30:00Z">
        <w:r w:rsidR="00B26D18">
          <w:rPr>
            <w:rFonts w:ascii="Times New Roman" w:hAnsi="Times New Roman"/>
            <w:b/>
            <w:color w:val="212121"/>
            <w:spacing w:val="3"/>
            <w:sz w:val="24"/>
            <w:szCs w:val="24"/>
          </w:rPr>
          <w:t>Б</w:t>
        </w:r>
      </w:ins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3.  Состав сведений об экстренной госпитализации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96"/>
        <w:jc w:val="center"/>
        <w:rPr>
          <w:rFonts w:ascii="Times New Roman" w:hAnsi="Times New Roman"/>
          <w:b/>
          <w:color w:val="212121"/>
          <w:spacing w:val="3"/>
          <w:sz w:val="24"/>
          <w:szCs w:val="24"/>
        </w:rPr>
      </w:pPr>
    </w:p>
    <w:p w:rsidR="00C969B3" w:rsidRPr="00C969B3" w:rsidRDefault="00C969B3" w:rsidP="00C969B3">
      <w:pPr>
        <w:shd w:val="clear" w:color="auto" w:fill="FFFFFF"/>
        <w:spacing w:after="0" w:line="240" w:lineRule="auto"/>
        <w:ind w:left="96"/>
        <w:rPr>
          <w:ins w:id="866" w:author="Михаил" w:date="2020-05-14T14:40:00Z"/>
          <w:rFonts w:ascii="Times New Roman" w:hAnsi="Times New Roman"/>
          <w:color w:val="212121"/>
          <w:spacing w:val="3"/>
          <w:sz w:val="24"/>
          <w:szCs w:val="24"/>
        </w:rPr>
      </w:pPr>
      <w:ins w:id="867" w:author="Михаил" w:date="2020-05-14T14:40:00Z">
        <w:r w:rsidRPr="00C969B3">
          <w:rPr>
            <w:rFonts w:ascii="Times New Roman" w:hAnsi="Times New Roman" w:cs="Times New Roman"/>
            <w:bCs/>
            <w:sz w:val="24"/>
            <w:szCs w:val="24"/>
          </w:rPr>
          <w:t>Файл формата XML с кодовой страницей Windows-1251</w:t>
        </w:r>
      </w:ins>
    </w:p>
    <w:p w:rsidR="0093459F" w:rsidRPr="00D1785D" w:rsidRDefault="00C969B3" w:rsidP="00C969B3">
      <w:pPr>
        <w:shd w:val="clear" w:color="auto" w:fill="FFFFFF"/>
        <w:spacing w:after="0" w:line="240" w:lineRule="auto"/>
        <w:ind w:left="96"/>
        <w:rPr>
          <w:rFonts w:ascii="Times New Roman" w:hAnsi="Times New Roman"/>
          <w:color w:val="212121"/>
          <w:spacing w:val="3"/>
          <w:sz w:val="24"/>
          <w:szCs w:val="24"/>
        </w:rPr>
      </w:pPr>
      <w:ins w:id="868" w:author="Михаил" w:date="2020-05-14T14:40:00Z">
        <w:r>
          <w:rPr>
            <w:rFonts w:ascii="Times New Roman" w:hAnsi="Times New Roman"/>
            <w:color w:val="212121"/>
            <w:spacing w:val="3"/>
            <w:sz w:val="24"/>
            <w:szCs w:val="24"/>
          </w:rPr>
          <w:t>Имя ф</w:t>
        </w:r>
        <w:r w:rsidRPr="00D1785D">
          <w:rPr>
            <w:rFonts w:ascii="Times New Roman" w:hAnsi="Times New Roman"/>
            <w:color w:val="212121"/>
            <w:spacing w:val="3"/>
            <w:sz w:val="24"/>
            <w:szCs w:val="24"/>
          </w:rPr>
          <w:t>айл</w:t>
        </w:r>
        <w:r>
          <w:rPr>
            <w:rFonts w:ascii="Times New Roman" w:hAnsi="Times New Roman"/>
            <w:color w:val="212121"/>
            <w:spacing w:val="3"/>
            <w:sz w:val="24"/>
            <w:szCs w:val="24"/>
          </w:rPr>
          <w:t>а</w:t>
        </w:r>
      </w:ins>
      <w:r w:rsidR="0093459F"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T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3-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X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RRNN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-ГГГГ-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MM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-ДД.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XML</w:t>
      </w:r>
    </w:p>
    <w:p w:rsidR="00C969B3" w:rsidRDefault="0093459F" w:rsidP="0093459F">
      <w:pPr>
        <w:shd w:val="clear" w:color="auto" w:fill="FFFFFF"/>
        <w:spacing w:after="0" w:line="240" w:lineRule="auto"/>
        <w:ind w:left="96"/>
        <w:rPr>
          <w:ins w:id="869" w:author="Михаил" w:date="2020-05-14T14:43:00Z"/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Где </w:t>
      </w:r>
      <w:ins w:id="870" w:author="Михаил" w:date="2020-05-14T14:43:00Z">
        <w:r w:rsidR="00C969B3">
          <w:rPr>
            <w:rFonts w:ascii="Times New Roman" w:hAnsi="Times New Roman"/>
            <w:color w:val="212121"/>
            <w:spacing w:val="3"/>
            <w:sz w:val="24"/>
            <w:szCs w:val="24"/>
            <w:lang w:val="en-US"/>
          </w:rPr>
          <w:t>T</w:t>
        </w:r>
        <w:r w:rsidR="00C969B3" w:rsidRPr="00B26D18">
          <w:rPr>
            <w:rFonts w:ascii="Times New Roman" w:hAnsi="Times New Roman"/>
            <w:color w:val="212121"/>
            <w:spacing w:val="3"/>
            <w:sz w:val="24"/>
            <w:szCs w:val="24"/>
          </w:rPr>
          <w:t xml:space="preserve"> </w:t>
        </w:r>
        <w:r w:rsidR="00C969B3">
          <w:rPr>
            <w:rFonts w:ascii="Times New Roman" w:hAnsi="Times New Roman"/>
            <w:color w:val="212121"/>
            <w:spacing w:val="3"/>
            <w:sz w:val="24"/>
            <w:szCs w:val="24"/>
          </w:rPr>
          <w:t xml:space="preserve">– латинская буква </w:t>
        </w:r>
        <w:r w:rsidR="00C969B3">
          <w:rPr>
            <w:rFonts w:ascii="Times New Roman" w:hAnsi="Times New Roman"/>
            <w:color w:val="212121"/>
            <w:spacing w:val="3"/>
            <w:sz w:val="24"/>
            <w:szCs w:val="24"/>
            <w:lang w:val="en-US"/>
          </w:rPr>
          <w:t>T</w:t>
        </w:r>
        <w:r w:rsidR="00C969B3">
          <w:rPr>
            <w:rFonts w:ascii="Times New Roman" w:hAnsi="Times New Roman"/>
            <w:color w:val="212121"/>
            <w:spacing w:val="3"/>
            <w:sz w:val="24"/>
            <w:szCs w:val="24"/>
          </w:rPr>
          <w:t>;</w:t>
        </w:r>
      </w:ins>
    </w:p>
    <w:p w:rsidR="00FF5ABC" w:rsidRDefault="0093459F">
      <w:pPr>
        <w:shd w:val="clear" w:color="auto" w:fill="FFFFFF"/>
        <w:spacing w:after="0" w:line="240" w:lineRule="auto"/>
        <w:ind w:left="96" w:firstLine="330"/>
        <w:rPr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Х – буква М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>(латинская)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для МО, буква 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  <w:lang w:val="en-US"/>
        </w:rPr>
        <w:t>F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для фонда и буква 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  <w:lang w:val="en-US"/>
        </w:rPr>
        <w:t>S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для СМО;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426"/>
        <w:rPr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RRNN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 xml:space="preserve"> – код МО (четыре последние знака поля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MCOD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 xml:space="preserve"> справочника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F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 xml:space="preserve">003, например, для БУЗ "Вологодская городская поликлиника №3"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MCOD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 xml:space="preserve">=352505, следовательно,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RRNN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>=2505)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>, для фонда 0000, для СМО – 0003;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426"/>
        <w:rPr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>ГГГГ – год;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426"/>
        <w:rPr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  <w:lang w:val="en-US"/>
        </w:rPr>
        <w:t>MM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– месяц;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>ДД – день.</w:t>
      </w:r>
    </w:p>
    <w:p w:rsidR="0093459F" w:rsidRPr="00D1785D" w:rsidRDefault="0093459F" w:rsidP="009345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0348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099"/>
        <w:gridCol w:w="1647"/>
        <w:gridCol w:w="962"/>
        <w:gridCol w:w="703"/>
        <w:gridCol w:w="3291"/>
        <w:gridCol w:w="2646"/>
        <w:tblGridChange w:id="871">
          <w:tblGrid>
            <w:gridCol w:w="108"/>
            <w:gridCol w:w="991"/>
            <w:gridCol w:w="108"/>
            <w:gridCol w:w="1539"/>
            <w:gridCol w:w="108"/>
            <w:gridCol w:w="854"/>
            <w:gridCol w:w="108"/>
            <w:gridCol w:w="595"/>
            <w:gridCol w:w="108"/>
            <w:gridCol w:w="3183"/>
            <w:gridCol w:w="108"/>
            <w:gridCol w:w="2538"/>
            <w:gridCol w:w="108"/>
          </w:tblGrid>
        </w:tblGridChange>
      </w:tblGrid>
      <w:tr w:rsidR="00D1785D" w:rsidRPr="00D1785D" w:rsidTr="005C569A">
        <w:trPr>
          <w:trHeight w:hRule="exact" w:val="720"/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Код элемента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Содержание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Формат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Тип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Наименование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Дополнительная информация</w:t>
            </w:r>
          </w:p>
        </w:tc>
      </w:tr>
      <w:tr w:rsidR="0093459F" w:rsidRPr="00D1785D" w:rsidTr="005C569A">
        <w:trPr>
          <w:trHeight w:hRule="exact" w:val="643"/>
        </w:trPr>
        <w:tc>
          <w:tcPr>
            <w:tcW w:w="103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Корневой элемент</w:t>
            </w:r>
          </w:p>
        </w:tc>
      </w:tr>
      <w:tr w:rsidR="0093459F" w:rsidRPr="00D1785D" w:rsidTr="005C569A">
        <w:trPr>
          <w:trHeight w:hRule="exact" w:val="643"/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ZL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LIST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ZGLV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Заголовок файла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</w:p>
        </w:tc>
      </w:tr>
      <w:tr w:rsidR="0093459F" w:rsidRPr="00D1785D" w:rsidTr="005C569A">
        <w:trPr>
          <w:trHeight w:hRule="exact" w:val="643"/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ZAP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OM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Записи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</w:p>
        </w:tc>
      </w:tr>
      <w:tr w:rsidR="0093459F" w:rsidRPr="00D1785D" w:rsidTr="005C569A">
        <w:trPr>
          <w:trHeight w:hRule="exact" w:val="643"/>
        </w:trPr>
        <w:tc>
          <w:tcPr>
            <w:tcW w:w="103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 w:right="29" w:firstLine="48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Заголовок файла</w:t>
            </w:r>
          </w:p>
        </w:tc>
      </w:tr>
      <w:tr w:rsidR="00E81B44" w:rsidRPr="00D1785D" w:rsidTr="00624108">
        <w:tblPrEx>
          <w:tblW w:w="10348" w:type="dxa"/>
          <w:tblInd w:w="40" w:type="dxa"/>
          <w:tblLayout w:type="fixed"/>
          <w:tblCellMar>
            <w:left w:w="40" w:type="dxa"/>
            <w:right w:w="40" w:type="dxa"/>
          </w:tblCellMar>
          <w:tblLook w:val="0000"/>
          <w:tblPrExChange w:id="872" w:author="Михаил" w:date="2020-07-02T09:02:00Z">
            <w:tblPrEx>
              <w:tblW w:w="10348" w:type="dxa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1487"/>
          <w:trPrChange w:id="873" w:author="Михаил" w:date="2020-07-02T09:02:00Z">
            <w:trPr>
              <w:gridBefore w:val="1"/>
              <w:trHeight w:hRule="exact" w:val="926"/>
            </w:trPr>
          </w:trPrChange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74" w:author="Михаил" w:date="2020-07-02T09:02:00Z">
              <w:tcPr>
                <w:tcW w:w="109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ZGLV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75" w:author="Михаил" w:date="2020-07-02T09:02:00Z">
              <w:tcPr>
                <w:tcW w:w="1647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FILENAME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76" w:author="Михаил" w:date="2020-07-02T09:02:00Z">
              <w:tcPr>
                <w:tcW w:w="96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T(36)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77" w:author="Михаил" w:date="2020-07-02T09:02:00Z">
              <w:tcPr>
                <w:tcW w:w="70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>
            <w:r w:rsidRPr="004C64A4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78" w:author="Михаил" w:date="2020-07-02T09:02:00Z">
              <w:tcPr>
                <w:tcW w:w="329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Имя файла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79" w:author="Михаил" w:date="2020-07-02T09:02:00Z">
              <w:tcPr>
                <w:tcW w:w="264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ins w:id="880" w:author="Михаил" w:date="2020-07-02T09:02:00Z"/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  <w:t>T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3-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  <w:t>x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-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  <w:t>RRNN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-</w:t>
            </w:r>
            <w:proofErr w:type="spellStart"/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  <w:proofErr w:type="spellEnd"/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.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  <w:t>XML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(</w:t>
            </w:r>
            <w:r w:rsidRPr="00D1785D">
              <w:rPr>
                <w:rFonts w:ascii="Times New Roman" w:hAnsi="Times New Roman"/>
                <w:color w:val="FF0000"/>
                <w:spacing w:val="2"/>
                <w:sz w:val="24"/>
                <w:szCs w:val="24"/>
              </w:rPr>
              <w:t>буквы только латинские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)</w:t>
            </w:r>
          </w:p>
          <w:p w:rsidR="00624108" w:rsidRPr="00624108" w:rsidRDefault="00624108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  <w:rPrChange w:id="881" w:author="Михаил" w:date="2020-07-02T09:02:00Z">
                  <w:rPr>
                    <w:rFonts w:ascii="Times New Roman" w:hAnsi="Times New Roman"/>
                    <w:color w:val="000000"/>
                    <w:spacing w:val="2"/>
                    <w:sz w:val="24"/>
                    <w:szCs w:val="24"/>
                  </w:rPr>
                </w:rPrChange>
              </w:rPr>
            </w:pPr>
            <w:ins w:id="882" w:author="Михаил" w:date="2020-07-02T09:02:00Z">
              <w:r w:rsidRPr="00111B39">
                <w:rPr>
                  <w:rFonts w:ascii="Times New Roman" w:hAnsi="Times New Roman"/>
                  <w:sz w:val="24"/>
                  <w:szCs w:val="24"/>
                  <w:highlight w:val="yellow"/>
                </w:rPr>
                <w:t>@@ соответствие имени файла шаблону</w:t>
              </w:r>
            </w:ins>
          </w:p>
        </w:tc>
      </w:tr>
      <w:tr w:rsidR="00E81B44" w:rsidRPr="00D1785D" w:rsidTr="005C569A">
        <w:trPr>
          <w:trHeight w:hRule="exact" w:val="643"/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DATA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6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Default="00E81B44">
            <w:r w:rsidRPr="004C64A4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sz w:val="24"/>
                <w:szCs w:val="24"/>
              </w:rPr>
              <w:t xml:space="preserve">Текущая дата в виде </w:t>
            </w:r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0A3C" w:rsidRDefault="00BA5AD8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ins w:id="883" w:author="asu_08" w:date="2020-06-26T15:13:00Z"/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ins w:id="884" w:author="asu_08" w:date="2020-06-29T14:13:00Z">
              <w:r>
                <w:rPr>
                  <w:rFonts w:ascii="Times New Roman" w:hAnsi="Times New Roman"/>
                  <w:sz w:val="24"/>
                  <w:szCs w:val="24"/>
                </w:rPr>
                <w:t>@@</w:t>
              </w:r>
            </w:ins>
          </w:p>
          <w:p w:rsidR="00E81B44" w:rsidRPr="00D1785D" w:rsidRDefault="00505C6A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  <w:ins w:id="885" w:author="asu_08" w:date="2020-06-25T11:05:00Z"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DATA</w:t>
              </w:r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&gt;=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 xml:space="preserve"> DTA_FKT</w:t>
              </w:r>
            </w:ins>
          </w:p>
        </w:tc>
      </w:tr>
      <w:tr w:rsidR="0093459F" w:rsidRPr="00D1785D" w:rsidTr="005C569A">
        <w:trPr>
          <w:trHeight w:hRule="exact" w:val="643"/>
        </w:trPr>
        <w:tc>
          <w:tcPr>
            <w:tcW w:w="103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 w:right="29" w:firstLine="48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Записи</w:t>
            </w:r>
          </w:p>
        </w:tc>
      </w:tr>
      <w:tr w:rsidR="00E81B44" w:rsidRPr="00D1785D" w:rsidTr="00B26D18">
        <w:trPr>
          <w:trHeight w:hRule="exact" w:val="972"/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53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ZAP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MCOD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STC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53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N(4)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Default="00E81B44">
            <w:r w:rsidRPr="00D21A92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5" w:firstLine="1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Реестровый номер медицинской организации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07E6" w:rsidRPr="00DE07E6" w:rsidRDefault="00BA5AD8" w:rsidP="00DE07E6">
            <w:pPr>
              <w:widowControl w:val="0"/>
              <w:shd w:val="clear" w:color="auto" w:fill="FFFFFF"/>
              <w:autoSpaceDN w:val="0"/>
              <w:adjustRightInd w:val="0"/>
              <w:spacing w:after="0" w:line="240" w:lineRule="auto"/>
              <w:ind w:left="19" w:right="244" w:firstLine="58"/>
              <w:rPr>
                <w:ins w:id="886" w:author="asu_08" w:date="2020-06-26T12:23:00Z"/>
                <w:rFonts w:ascii="Times New Roman" w:hAnsi="Times New Roman"/>
                <w:spacing w:val="2"/>
                <w:sz w:val="24"/>
                <w:szCs w:val="24"/>
                <w:rPrChange w:id="887" w:author="asu_08" w:date="2020-06-26T12:24:00Z">
                  <w:rPr>
                    <w:ins w:id="888" w:author="asu_08" w:date="2020-06-26T12:23:00Z"/>
                    <w:rFonts w:ascii="Times New Roman" w:hAnsi="Times New Roman"/>
                    <w:spacing w:val="2"/>
                    <w:sz w:val="24"/>
                    <w:szCs w:val="24"/>
                    <w:lang w:val="en-US"/>
                  </w:rPr>
                </w:rPrChange>
              </w:rPr>
            </w:pPr>
            <w:ins w:id="889" w:author="asu_08" w:date="2020-06-29T14:13:00Z">
              <w:r>
                <w:rPr>
                  <w:rFonts w:ascii="Times New Roman" w:hAnsi="Times New Roman"/>
                  <w:sz w:val="24"/>
                  <w:szCs w:val="24"/>
                </w:rPr>
                <w:t>@@</w:t>
              </w:r>
            </w:ins>
            <w:ins w:id="890" w:author="asu_08" w:date="2020-06-26T12:23:00Z">
              <w:r w:rsidR="00DE07E6" w:rsidRPr="00D1785D">
                <w:rPr>
                  <w:rFonts w:ascii="Times New Roman" w:hAnsi="Times New Roman"/>
                  <w:spacing w:val="2"/>
                  <w:sz w:val="24"/>
                  <w:szCs w:val="24"/>
                </w:rPr>
                <w:t xml:space="preserve"> </w:t>
              </w:r>
            </w:ins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Справочник </w:t>
            </w:r>
            <w:r w:rsidRPr="00D1785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F</w:t>
            </w:r>
            <w:r w:rsidRPr="00D1785D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003, четыре последние знака поля </w:t>
            </w:r>
            <w:r w:rsidRPr="00D1785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MCOD</w:t>
            </w:r>
          </w:p>
        </w:tc>
      </w:tr>
      <w:tr w:rsidR="00E81B44" w:rsidRPr="00D1785D" w:rsidTr="005C569A">
        <w:trPr>
          <w:trHeight w:hRule="exact" w:val="831"/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9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DTA_FKT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Default="00E81B44">
            <w:r w:rsidRPr="00D21A92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Дата фактической госпитализации</w:t>
            </w:r>
            <w:r w:rsidRPr="00D1785D">
              <w:rPr>
                <w:rFonts w:ascii="Times New Roman" w:hAnsi="Times New Roman"/>
                <w:sz w:val="24"/>
                <w:szCs w:val="24"/>
              </w:rPr>
              <w:t xml:space="preserve"> в виде </w:t>
            </w:r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1B44" w:rsidRPr="00055FE7" w:rsidTr="00DE07E6">
        <w:tblPrEx>
          <w:tblW w:w="10348" w:type="dxa"/>
          <w:tblInd w:w="40" w:type="dxa"/>
          <w:tblLayout w:type="fixed"/>
          <w:tblCellMar>
            <w:left w:w="40" w:type="dxa"/>
            <w:right w:w="40" w:type="dxa"/>
          </w:tblCellMar>
          <w:tblLook w:val="0000"/>
          <w:tblPrExChange w:id="891" w:author="asu_08" w:date="2020-06-26T12:24:00Z">
            <w:tblPrEx>
              <w:tblW w:w="10348" w:type="dxa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1303"/>
          <w:trPrChange w:id="892" w:author="asu_08" w:date="2020-06-26T12:24:00Z">
            <w:trPr>
              <w:gridBefore w:val="1"/>
              <w:trHeight w:hRule="exact" w:val="562"/>
            </w:trPr>
          </w:trPrChange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93" w:author="asu_08" w:date="2020-06-26T12:24:00Z">
              <w:tcPr>
                <w:tcW w:w="109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9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94" w:author="asu_08" w:date="2020-06-26T12:24:00Z">
              <w:tcPr>
                <w:tcW w:w="1647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TIM_FKT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95" w:author="asu_08" w:date="2020-06-26T12:24:00Z">
              <w:tcPr>
                <w:tcW w:w="96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T(5)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96" w:author="asu_08" w:date="2020-06-26T12:24:00Z">
              <w:tcPr>
                <w:tcW w:w="70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>
            <w:r w:rsidRPr="00D21A92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97" w:author="asu_08" w:date="2020-06-26T12:24:00Z">
              <w:tcPr>
                <w:tcW w:w="329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z w:val="24"/>
                <w:szCs w:val="24"/>
              </w:rPr>
              <w:t>Время фактической госпитализации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898" w:author="asu_08" w:date="2020-06-26T12:24:00Z">
              <w:tcPr>
                <w:tcW w:w="264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DE07E6" w:rsidRDefault="00BA5AD8" w:rsidP="00DE07E6">
            <w:pPr>
              <w:shd w:val="clear" w:color="auto" w:fill="FFFFFF"/>
              <w:spacing w:after="0" w:line="240" w:lineRule="auto"/>
              <w:ind w:left="19" w:right="244" w:firstLine="58"/>
              <w:rPr>
                <w:ins w:id="899" w:author="asu_08" w:date="2020-06-26T12:24:00Z"/>
                <w:rFonts w:ascii="Times New Roman" w:hAnsi="Times New Roman"/>
                <w:spacing w:val="2"/>
                <w:sz w:val="24"/>
                <w:szCs w:val="24"/>
                <w:lang w:val="en-US"/>
              </w:rPr>
            </w:pPr>
            <w:ins w:id="900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  <w:ins w:id="901" w:author="asu_08" w:date="2020-06-26T12:24:00Z">
              <w:r w:rsidR="006463AA" w:rsidRPr="006463AA">
                <w:rPr>
                  <w:rFonts w:ascii="Times New Roman" w:hAnsi="Times New Roman"/>
                  <w:spacing w:val="2"/>
                  <w:sz w:val="24"/>
                  <w:szCs w:val="24"/>
                  <w:lang w:val="en-US"/>
                  <w:rPrChange w:id="902" w:author="asu_08" w:date="2020-06-26T12:24:00Z">
                    <w:rPr>
                      <w:rFonts w:ascii="Times New Roman" w:hAnsi="Times New Roman" w:cs="Times New Roman"/>
                      <w:b/>
                      <w:bCs/>
                      <w:spacing w:val="2"/>
                      <w:sz w:val="24"/>
                      <w:szCs w:val="24"/>
                    </w:rPr>
                  </w:rPrChange>
                </w:rPr>
                <w:t xml:space="preserve"> </w:t>
              </w:r>
            </w:ins>
          </w:p>
          <w:p w:rsidR="00DE07E6" w:rsidRPr="00DE07E6" w:rsidRDefault="00DE07E6" w:rsidP="005C569A">
            <w:pPr>
              <w:widowControl w:val="0"/>
              <w:shd w:val="clear" w:color="auto" w:fill="FFFFFF"/>
              <w:autoSpaceDN w:val="0"/>
              <w:adjustRightInd w:val="0"/>
              <w:spacing w:after="0" w:line="240" w:lineRule="auto"/>
              <w:ind w:right="244"/>
              <w:rPr>
                <w:ins w:id="903" w:author="asu_08" w:date="2020-06-26T12:24:00Z"/>
                <w:rFonts w:ascii="Times New Roman" w:hAnsi="Times New Roman"/>
                <w:sz w:val="24"/>
                <w:szCs w:val="24"/>
                <w:lang w:val="en-US"/>
                <w:rPrChange w:id="904" w:author="asu_08" w:date="2020-06-26T12:24:00Z">
                  <w:rPr>
                    <w:ins w:id="905" w:author="asu_08" w:date="2020-06-26T12:24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906" w:author="asu_08" w:date="2020-06-26T12:24:00Z">
              <w:r>
                <w:rPr>
                  <w:rFonts w:ascii="Times New Roman" w:hAnsi="Times New Roman"/>
                  <w:sz w:val="24"/>
                  <w:szCs w:val="24"/>
                </w:rPr>
                <w:t>ЧЧ</w:t>
              </w:r>
              <w:r w:rsidR="006463AA" w:rsidRPr="006463AA">
                <w:rPr>
                  <w:rFonts w:ascii="Times New Roman" w:hAnsi="Times New Roman"/>
                  <w:sz w:val="24"/>
                  <w:szCs w:val="24"/>
                  <w:lang w:val="en-US"/>
                  <w:rPrChange w:id="907" w:author="asu_08" w:date="2020-06-26T12:24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rPrChange>
                </w:rPr>
                <w:t xml:space="preserve"> in [0..2</w:t>
              </w:r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3</w:t>
              </w:r>
              <w:r w:rsidR="006463AA" w:rsidRPr="006463AA">
                <w:rPr>
                  <w:rFonts w:ascii="Times New Roman" w:hAnsi="Times New Roman"/>
                  <w:sz w:val="24"/>
                  <w:szCs w:val="24"/>
                  <w:lang w:val="en-US"/>
                  <w:rPrChange w:id="908" w:author="asu_08" w:date="2020-06-26T12:24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rPrChange>
                </w:rPr>
                <w:t>]</w:t>
              </w:r>
            </w:ins>
          </w:p>
          <w:p w:rsidR="00DE07E6" w:rsidRPr="00DE07E6" w:rsidRDefault="00DE07E6" w:rsidP="005C569A">
            <w:pPr>
              <w:shd w:val="clear" w:color="auto" w:fill="FFFFFF"/>
              <w:spacing w:after="0" w:line="240" w:lineRule="auto"/>
              <w:ind w:right="244"/>
              <w:rPr>
                <w:ins w:id="909" w:author="asu_08" w:date="2020-06-26T12:24:00Z"/>
                <w:rFonts w:ascii="Times New Roman" w:hAnsi="Times New Roman"/>
                <w:sz w:val="24"/>
                <w:szCs w:val="24"/>
                <w:lang w:val="en-US"/>
              </w:rPr>
            </w:pPr>
            <w:ins w:id="910" w:author="asu_08" w:date="2020-06-26T12:24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MM in [0..59]</w:t>
              </w:r>
            </w:ins>
          </w:p>
          <w:p w:rsidR="00E81B44" w:rsidRPr="00055FE7" w:rsidRDefault="00E81B44" w:rsidP="005C569A">
            <w:pPr>
              <w:shd w:val="clear" w:color="auto" w:fill="FFFFFF"/>
              <w:spacing w:after="0" w:line="240" w:lineRule="auto"/>
              <w:ind w:right="244"/>
              <w:rPr>
                <w:rFonts w:ascii="Times New Roman" w:hAnsi="Times New Roman"/>
                <w:sz w:val="24"/>
                <w:szCs w:val="24"/>
                <w:lang w:val="en-US"/>
                <w:rPrChange w:id="911" w:author="Михаил" w:date="2020-06-29T14:52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D1785D">
              <w:rPr>
                <w:rFonts w:ascii="Times New Roman" w:hAnsi="Times New Roman"/>
                <w:sz w:val="24"/>
                <w:szCs w:val="24"/>
              </w:rPr>
              <w:t>ЧЧ</w:t>
            </w:r>
            <w:r w:rsidR="006463AA" w:rsidRPr="006463AA">
              <w:rPr>
                <w:rFonts w:ascii="Times New Roman" w:hAnsi="Times New Roman"/>
                <w:sz w:val="24"/>
                <w:szCs w:val="24"/>
                <w:lang w:val="en-US"/>
                <w:rPrChange w:id="912" w:author="Михаил" w:date="2020-06-29T14:52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-</w:t>
            </w:r>
            <w:r w:rsidRPr="00D1785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</w:tr>
      <w:tr w:rsidR="0093459F" w:rsidRPr="00D1785D" w:rsidTr="005C569A">
        <w:trPr>
          <w:trHeight w:hRule="exact" w:val="1145"/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VPOLIS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N(1)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right="14" w:hanging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Тип документа, подтверждающего   факт страхования по обязательному медицинскому страхованию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right="566" w:firstLine="1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Указывается при наличии сведений</w:t>
            </w:r>
          </w:p>
        </w:tc>
      </w:tr>
      <w:tr w:rsidR="0093459F" w:rsidRPr="00D1785D" w:rsidTr="005C569A">
        <w:trPr>
          <w:trHeight w:hRule="exact" w:val="923"/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SPOLIS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T(10)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right="29" w:hanging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Серия полиса обязательного медицинского страхования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right="86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Указывается    для    полисов    старого </w:t>
            </w:r>
            <w:r w:rsidRPr="00D1785D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образца при наличии</w:t>
            </w:r>
          </w:p>
        </w:tc>
      </w:tr>
      <w:tr w:rsidR="0093459F" w:rsidRPr="00D1785D" w:rsidTr="005C569A">
        <w:trPr>
          <w:trHeight w:hRule="exact" w:val="1485"/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NPOLIS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T(20)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right="29" w:hanging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Номер документа, подтверждающего факт </w:t>
            </w:r>
            <w:r w:rsidRPr="00D1785D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страхования  по обязательному медицинскому страхованию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-1"/>
                <w:sz w:val="24"/>
                <w:szCs w:val="24"/>
              </w:rPr>
              <w:t>Указывается при наличии сведений</w:t>
            </w:r>
          </w:p>
        </w:tc>
      </w:tr>
      <w:tr w:rsidR="0093459F" w:rsidRPr="00D1785D" w:rsidDel="007A39BD" w:rsidTr="005C569A">
        <w:trPr>
          <w:trHeight w:hRule="exact" w:val="1147"/>
          <w:del w:id="913" w:author="Михаил" w:date="2020-05-27T09:07:00Z"/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Del="007A39BD" w:rsidRDefault="0093459F" w:rsidP="005C569A">
            <w:pPr>
              <w:shd w:val="clear" w:color="auto" w:fill="FFFFFF"/>
              <w:spacing w:after="0" w:line="240" w:lineRule="auto"/>
              <w:ind w:left="19"/>
              <w:rPr>
                <w:del w:id="914" w:author="Михаил" w:date="2020-05-27T09:07:00Z"/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134093" w:rsidDel="007A39BD" w:rsidRDefault="0093459F" w:rsidP="00134093">
            <w:pPr>
              <w:shd w:val="clear" w:color="auto" w:fill="FFFFFF"/>
              <w:spacing w:after="0" w:line="240" w:lineRule="auto"/>
              <w:ind w:left="72"/>
              <w:rPr>
                <w:del w:id="915" w:author="Михаил" w:date="2020-05-27T09:07:00Z"/>
                <w:rFonts w:ascii="Times New Roman" w:hAnsi="Times New Roman"/>
                <w:strike/>
                <w:color w:val="000000"/>
                <w:sz w:val="24"/>
                <w:szCs w:val="24"/>
                <w:lang w:val="en-US"/>
              </w:rPr>
            </w:pPr>
            <w:del w:id="916" w:author="Михаил" w:date="2020-05-27T09:07:00Z">
              <w:r w:rsidRPr="00134093" w:rsidDel="007A39BD">
                <w:rPr>
                  <w:rFonts w:ascii="Times New Roman" w:hAnsi="Times New Roman"/>
                  <w:strike/>
                  <w:color w:val="000000"/>
                  <w:sz w:val="24"/>
                  <w:szCs w:val="24"/>
                  <w:lang w:val="en-US"/>
                </w:rPr>
                <w:delText>SMO_OGRN</w:delText>
              </w:r>
            </w:del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134093" w:rsidDel="007A39BD" w:rsidRDefault="0093459F" w:rsidP="005C569A">
            <w:pPr>
              <w:shd w:val="clear" w:color="auto" w:fill="FFFFFF"/>
              <w:spacing w:after="0" w:line="240" w:lineRule="auto"/>
              <w:ind w:left="19"/>
              <w:rPr>
                <w:del w:id="917" w:author="Михаил" w:date="2020-05-27T09:07:00Z"/>
                <w:rFonts w:ascii="Times New Roman" w:hAnsi="Times New Roman"/>
                <w:strike/>
                <w:color w:val="000000"/>
                <w:sz w:val="24"/>
                <w:szCs w:val="24"/>
                <w:lang w:val="en-US"/>
              </w:rPr>
            </w:pPr>
            <w:del w:id="918" w:author="Михаил" w:date="2020-05-27T09:07:00Z">
              <w:r w:rsidRPr="00134093" w:rsidDel="007A39BD">
                <w:rPr>
                  <w:rFonts w:ascii="Times New Roman" w:hAnsi="Times New Roman"/>
                  <w:strike/>
                  <w:color w:val="000000"/>
                  <w:sz w:val="24"/>
                  <w:szCs w:val="24"/>
                  <w:lang w:val="en-US"/>
                </w:rPr>
                <w:delText>T(15)</w:delText>
              </w:r>
            </w:del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134093" w:rsidDel="007A39BD" w:rsidRDefault="0093459F" w:rsidP="005C569A">
            <w:pPr>
              <w:shd w:val="clear" w:color="auto" w:fill="FFFFFF"/>
              <w:spacing w:after="0" w:line="240" w:lineRule="auto"/>
              <w:ind w:left="34"/>
              <w:rPr>
                <w:del w:id="919" w:author="Михаил" w:date="2020-05-27T09:07:00Z"/>
                <w:rFonts w:ascii="Times New Roman" w:hAnsi="Times New Roman"/>
                <w:strike/>
                <w:sz w:val="24"/>
                <w:szCs w:val="24"/>
              </w:rPr>
            </w:pPr>
            <w:del w:id="920" w:author="Михаил" w:date="2020-05-27T09:07:00Z">
              <w:r w:rsidRPr="00134093" w:rsidDel="007A39BD">
                <w:rPr>
                  <w:rFonts w:ascii="Times New Roman" w:hAnsi="Times New Roman"/>
                  <w:strike/>
                  <w:color w:val="000000"/>
                  <w:sz w:val="24"/>
                  <w:szCs w:val="24"/>
                </w:rPr>
                <w:delText>У</w:delText>
              </w:r>
            </w:del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134093" w:rsidDel="007A39BD" w:rsidRDefault="0093459F" w:rsidP="005C569A">
            <w:pPr>
              <w:shd w:val="clear" w:color="auto" w:fill="FFFFFF"/>
              <w:spacing w:after="0" w:line="240" w:lineRule="auto"/>
              <w:rPr>
                <w:del w:id="921" w:author="Михаил" w:date="2020-05-27T09:07:00Z"/>
                <w:rFonts w:ascii="Times New Roman" w:hAnsi="Times New Roman"/>
                <w:strike/>
                <w:sz w:val="24"/>
                <w:szCs w:val="24"/>
              </w:rPr>
            </w:pPr>
            <w:del w:id="922" w:author="Михаил" w:date="2020-05-27T09:07:00Z">
              <w:r w:rsidRPr="00134093" w:rsidDel="007A39BD">
                <w:rPr>
                  <w:rFonts w:ascii="Times New Roman" w:hAnsi="Times New Roman"/>
                  <w:strike/>
                  <w:color w:val="212121"/>
                  <w:sz w:val="24"/>
                  <w:szCs w:val="24"/>
                </w:rPr>
                <w:delText>Страховая медицинская организация</w:delText>
              </w:r>
            </w:del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134093" w:rsidDel="007A39BD" w:rsidRDefault="0093459F" w:rsidP="005C569A">
            <w:pPr>
              <w:shd w:val="clear" w:color="auto" w:fill="FFFFFF"/>
              <w:spacing w:after="0" w:line="240" w:lineRule="auto"/>
              <w:ind w:right="149" w:hanging="34"/>
              <w:rPr>
                <w:del w:id="923" w:author="Михаил" w:date="2020-05-27T09:07:00Z"/>
                <w:rFonts w:ascii="Times New Roman" w:hAnsi="Times New Roman"/>
                <w:strike/>
                <w:sz w:val="24"/>
                <w:szCs w:val="24"/>
              </w:rPr>
            </w:pPr>
            <w:del w:id="924" w:author="Михаил" w:date="2020-05-27T09:07:00Z">
              <w:r w:rsidRPr="00134093" w:rsidDel="007A39BD">
                <w:rPr>
                  <w:rFonts w:ascii="Times New Roman" w:hAnsi="Times New Roman"/>
                  <w:strike/>
                  <w:color w:val="212121"/>
                  <w:spacing w:val="2"/>
                  <w:sz w:val="24"/>
                  <w:szCs w:val="24"/>
                </w:rPr>
                <w:delText xml:space="preserve">Указывается согласно предъявленному </w:delText>
              </w:r>
              <w:r w:rsidRPr="00134093" w:rsidDel="007A39BD">
                <w:rPr>
                  <w:rFonts w:ascii="Times New Roman" w:hAnsi="Times New Roman"/>
                  <w:strike/>
                  <w:color w:val="212121"/>
                  <w:spacing w:val="-5"/>
                  <w:sz w:val="24"/>
                  <w:szCs w:val="24"/>
                </w:rPr>
                <w:delText xml:space="preserve">полису </w:delText>
              </w:r>
              <w:r w:rsidRPr="00134093" w:rsidDel="007A39BD">
                <w:rPr>
                  <w:rFonts w:ascii="Times New Roman" w:hAnsi="Times New Roman"/>
                  <w:strike/>
                  <w:color w:val="FF0000"/>
                  <w:spacing w:val="-5"/>
                  <w:sz w:val="24"/>
                  <w:szCs w:val="24"/>
                </w:rPr>
                <w:delText>ОГРН СМО</w:delText>
              </w:r>
              <w:r w:rsidRPr="00134093" w:rsidDel="007A39BD">
                <w:rPr>
                  <w:rFonts w:ascii="Times New Roman" w:hAnsi="Times New Roman"/>
                  <w:strike/>
                  <w:color w:val="212121"/>
                  <w:spacing w:val="-5"/>
                  <w:sz w:val="24"/>
                  <w:szCs w:val="24"/>
                </w:rPr>
                <w:delText xml:space="preserve"> при наличии сведений</w:delText>
              </w:r>
            </w:del>
          </w:p>
        </w:tc>
      </w:tr>
      <w:tr w:rsidR="0093459F" w:rsidRPr="00D1785D" w:rsidDel="007A39BD" w:rsidTr="005C569A">
        <w:trPr>
          <w:trHeight w:hRule="exact" w:val="1091"/>
          <w:del w:id="925" w:author="Михаил" w:date="2020-05-27T09:07:00Z"/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Del="007A39BD" w:rsidRDefault="0093459F" w:rsidP="005C569A">
            <w:pPr>
              <w:shd w:val="clear" w:color="auto" w:fill="FFFFFF"/>
              <w:spacing w:after="0" w:line="240" w:lineRule="auto"/>
              <w:ind w:left="19"/>
              <w:rPr>
                <w:del w:id="926" w:author="Михаил" w:date="2020-05-27T09:07:00Z"/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134093" w:rsidDel="007A39BD" w:rsidRDefault="0093459F" w:rsidP="00134093">
            <w:pPr>
              <w:shd w:val="clear" w:color="auto" w:fill="FFFFFF"/>
              <w:spacing w:after="0" w:line="240" w:lineRule="auto"/>
              <w:ind w:left="72"/>
              <w:rPr>
                <w:del w:id="927" w:author="Михаил" w:date="2020-05-27T09:07:00Z"/>
                <w:rFonts w:ascii="Times New Roman" w:hAnsi="Times New Roman"/>
                <w:strike/>
                <w:color w:val="000000"/>
                <w:sz w:val="24"/>
                <w:szCs w:val="24"/>
                <w:lang w:val="en-US"/>
              </w:rPr>
            </w:pPr>
            <w:del w:id="928" w:author="Михаил" w:date="2020-05-27T09:07:00Z">
              <w:r w:rsidRPr="00134093" w:rsidDel="007A39BD">
                <w:rPr>
                  <w:rFonts w:ascii="Times New Roman" w:hAnsi="Times New Roman"/>
                  <w:strike/>
                  <w:color w:val="000000"/>
                  <w:sz w:val="24"/>
                  <w:szCs w:val="24"/>
                  <w:lang w:val="en-US"/>
                </w:rPr>
                <w:delText>ST_OKATO</w:delText>
              </w:r>
            </w:del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134093" w:rsidDel="007A39BD" w:rsidRDefault="0093459F" w:rsidP="005C569A">
            <w:pPr>
              <w:shd w:val="clear" w:color="auto" w:fill="FFFFFF"/>
              <w:spacing w:after="0" w:line="240" w:lineRule="auto"/>
              <w:ind w:left="19"/>
              <w:rPr>
                <w:del w:id="929" w:author="Михаил" w:date="2020-05-27T09:07:00Z"/>
                <w:rFonts w:ascii="Times New Roman" w:hAnsi="Times New Roman"/>
                <w:strike/>
                <w:color w:val="000000"/>
                <w:sz w:val="24"/>
                <w:szCs w:val="24"/>
                <w:lang w:val="en-US"/>
              </w:rPr>
            </w:pPr>
            <w:del w:id="930" w:author="Михаил" w:date="2020-05-27T09:07:00Z">
              <w:r w:rsidRPr="00134093" w:rsidDel="007A39BD">
                <w:rPr>
                  <w:rFonts w:ascii="Times New Roman" w:hAnsi="Times New Roman"/>
                  <w:strike/>
                  <w:color w:val="000000"/>
                  <w:sz w:val="24"/>
                  <w:szCs w:val="24"/>
                  <w:lang w:val="en-US"/>
                </w:rPr>
                <w:delText>T(5)</w:delText>
              </w:r>
            </w:del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134093" w:rsidDel="007A39BD" w:rsidRDefault="0093459F" w:rsidP="005C569A">
            <w:pPr>
              <w:shd w:val="clear" w:color="auto" w:fill="FFFFFF"/>
              <w:spacing w:after="0" w:line="240" w:lineRule="auto"/>
              <w:ind w:left="19"/>
              <w:rPr>
                <w:del w:id="931" w:author="Михаил" w:date="2020-05-27T09:07:00Z"/>
                <w:rFonts w:ascii="Times New Roman" w:hAnsi="Times New Roman"/>
                <w:strike/>
                <w:sz w:val="24"/>
                <w:szCs w:val="24"/>
              </w:rPr>
            </w:pPr>
            <w:del w:id="932" w:author="Михаил" w:date="2020-05-27T09:07:00Z">
              <w:r w:rsidRPr="00134093" w:rsidDel="007A39BD">
                <w:rPr>
                  <w:rFonts w:ascii="Times New Roman" w:hAnsi="Times New Roman"/>
                  <w:strike/>
                  <w:color w:val="000000"/>
                  <w:sz w:val="24"/>
                  <w:szCs w:val="24"/>
                </w:rPr>
                <w:delText>У</w:delText>
              </w:r>
            </w:del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134093" w:rsidDel="007A39BD" w:rsidRDefault="0093459F" w:rsidP="005C569A">
            <w:pPr>
              <w:shd w:val="clear" w:color="auto" w:fill="FFFFFF"/>
              <w:spacing w:after="0" w:line="240" w:lineRule="auto"/>
              <w:ind w:right="43" w:hanging="10"/>
              <w:rPr>
                <w:del w:id="933" w:author="Михаил" w:date="2020-05-27T09:07:00Z"/>
                <w:rFonts w:ascii="Times New Roman" w:hAnsi="Times New Roman"/>
                <w:strike/>
                <w:sz w:val="24"/>
                <w:szCs w:val="24"/>
              </w:rPr>
            </w:pPr>
            <w:del w:id="934" w:author="Михаил" w:date="2020-05-27T09:07:00Z">
              <w:r w:rsidRPr="00134093" w:rsidDel="007A39BD">
                <w:rPr>
                  <w:rFonts w:ascii="Times New Roman" w:hAnsi="Times New Roman"/>
                  <w:strike/>
                  <w:color w:val="212121"/>
                  <w:spacing w:val="1"/>
                  <w:sz w:val="24"/>
                  <w:szCs w:val="24"/>
                </w:rPr>
                <w:delText xml:space="preserve">Субъект Российской Федерации, в котором </w:delText>
              </w:r>
              <w:r w:rsidRPr="00134093" w:rsidDel="007A39BD">
                <w:rPr>
                  <w:rFonts w:ascii="Times New Roman" w:hAnsi="Times New Roman"/>
                  <w:strike/>
                  <w:color w:val="212121"/>
                  <w:spacing w:val="2"/>
                  <w:sz w:val="24"/>
                  <w:szCs w:val="24"/>
                </w:rPr>
                <w:delText>застрахован гражданин</w:delText>
              </w:r>
            </w:del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134093" w:rsidDel="007A39BD" w:rsidRDefault="0093459F" w:rsidP="005C569A">
            <w:pPr>
              <w:shd w:val="clear" w:color="auto" w:fill="FFFFFF"/>
              <w:spacing w:after="0" w:line="240" w:lineRule="auto"/>
              <w:ind w:right="110" w:hanging="10"/>
              <w:rPr>
                <w:del w:id="935" w:author="Михаил" w:date="2020-05-27T09:07:00Z"/>
                <w:rFonts w:ascii="Times New Roman" w:hAnsi="Times New Roman"/>
                <w:strike/>
                <w:sz w:val="24"/>
                <w:szCs w:val="24"/>
              </w:rPr>
            </w:pPr>
            <w:del w:id="936" w:author="Михаил" w:date="2020-05-27T09:07:00Z">
              <w:r w:rsidRPr="00134093" w:rsidDel="007A39BD">
                <w:rPr>
                  <w:rFonts w:ascii="Times New Roman" w:hAnsi="Times New Roman"/>
                  <w:strike/>
                  <w:color w:val="000000"/>
                  <w:spacing w:val="2"/>
                  <w:sz w:val="24"/>
                  <w:szCs w:val="24"/>
                </w:rPr>
                <w:delText xml:space="preserve">Указывается согласно предъявленному </w:delText>
              </w:r>
              <w:r w:rsidRPr="00134093" w:rsidDel="007A39BD">
                <w:rPr>
                  <w:rFonts w:ascii="Times New Roman" w:hAnsi="Times New Roman"/>
                  <w:strike/>
                  <w:color w:val="000000"/>
                  <w:sz w:val="24"/>
                  <w:szCs w:val="24"/>
                </w:rPr>
                <w:delText xml:space="preserve">полису </w:delText>
              </w:r>
              <w:r w:rsidRPr="00134093" w:rsidDel="007A39BD">
                <w:rPr>
                  <w:rFonts w:ascii="Times New Roman" w:hAnsi="Times New Roman"/>
                  <w:strike/>
                  <w:color w:val="FF0000"/>
                  <w:sz w:val="24"/>
                  <w:szCs w:val="24"/>
                </w:rPr>
                <w:delText>ОКАТО СМО</w:delText>
              </w:r>
              <w:r w:rsidRPr="00134093" w:rsidDel="007A39BD">
                <w:rPr>
                  <w:rFonts w:ascii="Times New Roman" w:hAnsi="Times New Roman"/>
                  <w:strike/>
                  <w:color w:val="000000"/>
                  <w:sz w:val="24"/>
                  <w:szCs w:val="24"/>
                </w:rPr>
                <w:delText xml:space="preserve"> при наличии сведений</w:delText>
              </w:r>
            </w:del>
          </w:p>
        </w:tc>
      </w:tr>
      <w:tr w:rsidR="00134093" w:rsidRPr="00D1785D" w:rsidTr="004A442A">
        <w:tblPrEx>
          <w:tblW w:w="10348" w:type="dxa"/>
          <w:tblInd w:w="40" w:type="dxa"/>
          <w:tblLayout w:type="fixed"/>
          <w:tblCellMar>
            <w:left w:w="40" w:type="dxa"/>
            <w:right w:w="40" w:type="dxa"/>
          </w:tblCellMar>
          <w:tblLook w:val="0000"/>
          <w:tblPrExChange w:id="937" w:author="asu_08" w:date="2020-06-26T12:25:00Z">
            <w:tblPrEx>
              <w:tblW w:w="10348" w:type="dxa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818"/>
          <w:trPrChange w:id="938" w:author="asu_08" w:date="2020-06-26T12:25:00Z">
            <w:trPr>
              <w:gridBefore w:val="1"/>
              <w:trHeight w:hRule="exact" w:val="365"/>
            </w:trPr>
          </w:trPrChange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939" w:author="asu_08" w:date="2020-06-26T12:25:00Z">
              <w:tcPr>
                <w:tcW w:w="109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940" w:author="asu_08" w:date="2020-06-26T12:25:00Z">
              <w:tcPr>
                <w:tcW w:w="1647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7A39BD" w:rsidRDefault="006463AA" w:rsidP="005C569A">
            <w:pPr>
              <w:pStyle w:val="ad"/>
              <w:spacing w:after="0"/>
              <w:ind w:left="72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:rPrChange w:id="941" w:author="Михаил" w:date="2020-05-27T09:07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  <w:lang w:val="en-US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942" w:author="Михаил" w:date="2020-05-27T09:07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SMO</w:t>
            </w: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:rPrChange w:id="943" w:author="Михаил" w:date="2020-05-27T09:07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  <w:lang w:val="en-US"/>
                  </w:rPr>
                </w:rPrChange>
              </w:rPr>
              <w:t>COD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944" w:author="asu_08" w:date="2020-06-26T12:25:00Z">
              <w:tcPr>
                <w:tcW w:w="96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  <w:rPrChange w:id="945" w:author="Михаил" w:date="2020-05-27T09:07:00Z">
                  <w:rPr>
                    <w:rFonts w:ascii="Times New Roman" w:hAnsi="Times New Roman" w:cs="Times New Roman"/>
                    <w:b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sz w:val="24"/>
                <w:szCs w:val="24"/>
                <w:rPrChange w:id="946" w:author="Михаил" w:date="2020-05-27T09:07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T(5)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947" w:author="asu_08" w:date="2020-06-26T12:25:00Z">
              <w:tcPr>
                <w:tcW w:w="70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7A39BD" w:rsidRDefault="006463AA" w:rsidP="005C569A">
            <w:pPr>
              <w:rPr>
                <w:rFonts w:ascii="Times New Roman" w:hAnsi="Times New Roman" w:cs="Times New Roman"/>
                <w:sz w:val="24"/>
                <w:szCs w:val="24"/>
                <w:rPrChange w:id="948" w:author="Михаил" w:date="2020-05-27T09:07:00Z">
                  <w:rPr>
                    <w:rFonts w:ascii="Times New Roman" w:hAnsi="Times New Roman" w:cs="Times New Roman"/>
                    <w:sz w:val="24"/>
                    <w:szCs w:val="24"/>
                    <w:highlight w:val="green"/>
                  </w:rPr>
                </w:rPrChange>
              </w:rPr>
            </w:pPr>
            <w:ins w:id="949" w:author="Михаил" w:date="2020-05-15T12:06:00Z">
              <w:r w:rsidRPr="006463AA">
                <w:rPr>
                  <w:rFonts w:ascii="Times New Roman" w:hAnsi="Times New Roman" w:cs="Times New Roman"/>
                  <w:sz w:val="24"/>
                  <w:szCs w:val="24"/>
                  <w:rPrChange w:id="950" w:author="Михаил" w:date="2020-05-27T09:07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highlight w:val="green"/>
                    </w:rPr>
                  </w:rPrChange>
                </w:rPr>
                <w:t>У</w:t>
              </w:r>
            </w:ins>
            <w:del w:id="951" w:author="Михаил" w:date="2020-05-15T12:06:00Z">
              <w:r w:rsidRPr="006463AA">
                <w:rPr>
                  <w:rFonts w:ascii="Times New Roman" w:hAnsi="Times New Roman" w:cs="Times New Roman"/>
                  <w:sz w:val="24"/>
                  <w:szCs w:val="24"/>
                  <w:rPrChange w:id="952" w:author="Михаил" w:date="2020-05-27T09:07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highlight w:val="green"/>
                    </w:rPr>
                  </w:rPrChange>
                </w:rPr>
                <w:delText>О</w:delText>
              </w:r>
            </w:del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953" w:author="asu_08" w:date="2020-06-26T12:25:00Z">
              <w:tcPr>
                <w:tcW w:w="329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7A39BD" w:rsidRDefault="006463AA" w:rsidP="005C569A">
            <w:pPr>
              <w:rPr>
                <w:rFonts w:ascii="Times New Roman" w:hAnsi="Times New Roman" w:cs="Times New Roman"/>
                <w:sz w:val="24"/>
                <w:szCs w:val="24"/>
                <w:rPrChange w:id="954" w:author="Михаил" w:date="2020-05-27T09:07:00Z">
                  <w:rPr>
                    <w:rFonts w:ascii="Times New Roman" w:hAnsi="Times New Roman" w:cs="Times New Roman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sz w:val="24"/>
                <w:szCs w:val="24"/>
                <w:rPrChange w:id="955" w:author="Михаил" w:date="2020-05-27T09:07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highlight w:val="green"/>
                  </w:rPr>
                </w:rPrChange>
              </w:rPr>
              <w:t>Реестровый номер СМО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956" w:author="asu_08" w:date="2020-06-26T12:25:00Z">
              <w:tcPr>
                <w:tcW w:w="264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4A442A" w:rsidRDefault="00BA5AD8" w:rsidP="004A442A">
            <w:pPr>
              <w:shd w:val="clear" w:color="auto" w:fill="FFFFFF"/>
              <w:spacing w:after="0" w:line="240" w:lineRule="auto"/>
              <w:ind w:left="19" w:right="244" w:firstLine="58"/>
              <w:rPr>
                <w:ins w:id="957" w:author="asu_08" w:date="2020-06-26T12:25:00Z"/>
                <w:rFonts w:ascii="Times New Roman" w:hAnsi="Times New Roman"/>
                <w:spacing w:val="2"/>
                <w:sz w:val="24"/>
                <w:szCs w:val="24"/>
                <w:lang w:val="en-US"/>
              </w:rPr>
            </w:pPr>
            <w:ins w:id="958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  <w:ins w:id="959" w:author="asu_08" w:date="2020-06-26T12:25:00Z">
              <w:r w:rsidR="004A442A" w:rsidRPr="00D1785D">
                <w:rPr>
                  <w:rFonts w:ascii="Times New Roman" w:hAnsi="Times New Roman"/>
                  <w:spacing w:val="2"/>
                  <w:sz w:val="24"/>
                  <w:szCs w:val="24"/>
                </w:rPr>
                <w:t xml:space="preserve"> </w:t>
              </w:r>
            </w:ins>
          </w:p>
          <w:p w:rsidR="00134093" w:rsidRPr="007A39BD" w:rsidRDefault="006463AA" w:rsidP="005C569A">
            <w:pPr>
              <w:rPr>
                <w:rFonts w:ascii="Times New Roman" w:hAnsi="Times New Roman"/>
                <w:sz w:val="24"/>
                <w:szCs w:val="24"/>
              </w:rPr>
            </w:pPr>
            <w:r w:rsidRPr="006463AA">
              <w:rPr>
                <w:rFonts w:ascii="Times New Roman" w:hAnsi="Times New Roman" w:cs="Times New Roman"/>
                <w:sz w:val="24"/>
                <w:szCs w:val="24"/>
                <w:rPrChange w:id="960" w:author="Михаил" w:date="2020-05-27T09:07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highlight w:val="green"/>
                  </w:rPr>
                </w:rPrChange>
              </w:rPr>
              <w:t>Справочник F002</w:t>
            </w:r>
          </w:p>
        </w:tc>
      </w:tr>
      <w:tr w:rsidR="00134093" w:rsidRPr="00D1785D" w:rsidTr="005C569A">
        <w:trPr>
          <w:trHeight w:hRule="exact" w:val="365"/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FAM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T(40)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Default="00134093">
            <w:r w:rsidRPr="00A24907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-2"/>
                <w:sz w:val="24"/>
                <w:szCs w:val="24"/>
              </w:rPr>
              <w:t>Фамилия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093" w:rsidRPr="00D1785D" w:rsidTr="005C569A">
        <w:trPr>
          <w:trHeight w:hRule="exact" w:val="355"/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IM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T(40)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Default="00134093">
            <w:r w:rsidRPr="00A24907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093" w:rsidRPr="00D1785D" w:rsidTr="005C569A">
        <w:trPr>
          <w:trHeight w:hRule="exact" w:val="365"/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OT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T(40)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-2"/>
                <w:sz w:val="24"/>
                <w:szCs w:val="24"/>
              </w:rPr>
              <w:t>Отчество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  <w:t xml:space="preserve">Указывается при наличии </w:t>
            </w:r>
          </w:p>
        </w:tc>
      </w:tr>
      <w:tr w:rsidR="00134093" w:rsidRPr="00D1785D" w:rsidTr="004A442A">
        <w:tblPrEx>
          <w:tblW w:w="10348" w:type="dxa"/>
          <w:tblInd w:w="40" w:type="dxa"/>
          <w:tblLayout w:type="fixed"/>
          <w:tblCellMar>
            <w:left w:w="40" w:type="dxa"/>
            <w:right w:w="40" w:type="dxa"/>
          </w:tblCellMar>
          <w:tblLook w:val="0000"/>
          <w:tblPrExChange w:id="961" w:author="asu_08" w:date="2020-06-26T12:25:00Z">
            <w:tblPrEx>
              <w:tblW w:w="10348" w:type="dxa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1029"/>
          <w:trPrChange w:id="962" w:author="asu_08" w:date="2020-06-26T12:25:00Z">
            <w:trPr>
              <w:gridBefore w:val="1"/>
              <w:trHeight w:hRule="exact" w:val="374"/>
            </w:trPr>
          </w:trPrChange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963" w:author="asu_08" w:date="2020-06-26T12:25:00Z">
              <w:tcPr>
                <w:tcW w:w="109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964" w:author="asu_08" w:date="2020-06-26T12:25:00Z">
              <w:tcPr>
                <w:tcW w:w="1647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W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965" w:author="asu_08" w:date="2020-06-26T12:25:00Z">
              <w:tcPr>
                <w:tcW w:w="96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T(1)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966" w:author="asu_08" w:date="2020-06-26T12:25:00Z">
              <w:tcPr>
                <w:tcW w:w="70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967" w:author="asu_08" w:date="2020-06-26T12:25:00Z">
              <w:tcPr>
                <w:tcW w:w="329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Пол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968" w:author="asu_08" w:date="2020-06-26T12:25:00Z">
              <w:tcPr>
                <w:tcW w:w="264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4A442A" w:rsidRDefault="00BA5AD8" w:rsidP="004A442A">
            <w:pPr>
              <w:shd w:val="clear" w:color="auto" w:fill="FFFFFF"/>
              <w:spacing w:after="0" w:line="240" w:lineRule="auto"/>
              <w:ind w:left="19" w:right="244" w:firstLine="58"/>
              <w:rPr>
                <w:ins w:id="969" w:author="asu_08" w:date="2020-06-26T12:25:00Z"/>
                <w:rFonts w:ascii="Times New Roman" w:hAnsi="Times New Roman"/>
                <w:spacing w:val="2"/>
                <w:sz w:val="24"/>
                <w:szCs w:val="24"/>
                <w:lang w:val="en-US"/>
              </w:rPr>
            </w:pPr>
            <w:ins w:id="970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  <w:ins w:id="971" w:author="asu_08" w:date="2020-06-26T12:25:00Z">
              <w:r w:rsidR="004A442A" w:rsidRPr="00D1785D">
                <w:rPr>
                  <w:rFonts w:ascii="Times New Roman" w:hAnsi="Times New Roman"/>
                  <w:spacing w:val="2"/>
                  <w:sz w:val="24"/>
                  <w:szCs w:val="24"/>
                </w:rPr>
                <w:t xml:space="preserve"> </w:t>
              </w:r>
            </w:ins>
          </w:p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Справочник 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V005</w:t>
            </w:r>
          </w:p>
        </w:tc>
      </w:tr>
      <w:tr w:rsidR="00134093" w:rsidRPr="00D1785D" w:rsidTr="000F577B">
        <w:tblPrEx>
          <w:tblW w:w="10348" w:type="dxa"/>
          <w:tblInd w:w="40" w:type="dxa"/>
          <w:tblLayout w:type="fixed"/>
          <w:tblCellMar>
            <w:left w:w="40" w:type="dxa"/>
            <w:right w:w="40" w:type="dxa"/>
          </w:tblCellMar>
          <w:tblLook w:val="0000"/>
          <w:tblPrExChange w:id="972" w:author="asu_08" w:date="2020-06-25T12:15:00Z">
            <w:tblPrEx>
              <w:tblW w:w="10348" w:type="dxa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2105"/>
          <w:trPrChange w:id="973" w:author="asu_08" w:date="2020-06-25T12:15:00Z">
            <w:trPr>
              <w:gridAfter w:val="0"/>
              <w:trHeight w:hRule="exact" w:val="645"/>
            </w:trPr>
          </w:trPrChange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974" w:author="asu_08" w:date="2020-06-25T12:15:00Z">
              <w:tcPr>
                <w:tcW w:w="109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975" w:author="asu_08" w:date="2020-06-25T12:15:00Z">
              <w:tcPr>
                <w:tcW w:w="1647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DR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976" w:author="asu_08" w:date="2020-06-25T12:15:00Z">
              <w:tcPr>
                <w:tcW w:w="96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977" w:author="asu_08" w:date="2020-06-25T12:15:00Z">
              <w:tcPr>
                <w:tcW w:w="70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978" w:author="asu_08" w:date="2020-06-25T12:15:00Z">
              <w:tcPr>
                <w:tcW w:w="329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-2"/>
                <w:sz w:val="24"/>
                <w:szCs w:val="24"/>
              </w:rPr>
              <w:t>Дата рождения</w:t>
            </w:r>
            <w:r w:rsidRPr="00D1785D">
              <w:rPr>
                <w:rFonts w:ascii="Times New Roman" w:hAnsi="Times New Roman"/>
                <w:sz w:val="24"/>
                <w:szCs w:val="24"/>
              </w:rPr>
              <w:t xml:space="preserve"> в виде </w:t>
            </w:r>
          </w:p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979" w:author="asu_08" w:date="2020-06-25T12:15:00Z">
              <w:tcPr>
                <w:tcW w:w="264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BA5AD8" w:rsidRDefault="00134093" w:rsidP="005C569A">
            <w:pPr>
              <w:shd w:val="clear" w:color="auto" w:fill="FFFFFF"/>
              <w:spacing w:after="0" w:line="240" w:lineRule="auto"/>
              <w:rPr>
                <w:ins w:id="980" w:author="asu_08" w:date="2020-06-26T15:13:00Z"/>
                <w:rFonts w:ascii="Times New Roman" w:hAnsi="Times New Roman"/>
                <w:color w:val="000000"/>
                <w:spacing w:val="-8"/>
                <w:sz w:val="24"/>
                <w:szCs w:val="24"/>
                <w:rPrChange w:id="981" w:author="asu_08" w:date="2020-06-29T14:13:00Z">
                  <w:rPr>
                    <w:ins w:id="982" w:author="asu_08" w:date="2020-06-26T15:13:00Z"/>
                    <w:rFonts w:ascii="Times New Roman" w:hAnsi="Times New Roman"/>
                    <w:color w:val="000000"/>
                    <w:spacing w:val="-8"/>
                    <w:sz w:val="24"/>
                    <w:szCs w:val="24"/>
                    <w:lang w:val="en-US"/>
                  </w:rPr>
                </w:rPrChange>
              </w:rPr>
            </w:pPr>
            <w:r w:rsidRPr="00D1785D"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  <w:t>Указывается при наличии сведений</w:t>
            </w:r>
          </w:p>
          <w:p w:rsidR="00396144" w:rsidRPr="00BA5AD8" w:rsidRDefault="00BA5AD8" w:rsidP="005C569A">
            <w:pPr>
              <w:shd w:val="clear" w:color="auto" w:fill="FFFFFF"/>
              <w:spacing w:after="0" w:line="240" w:lineRule="auto"/>
              <w:rPr>
                <w:ins w:id="983" w:author="asu_08" w:date="2020-06-25T12:16:00Z"/>
                <w:rFonts w:ascii="Times New Roman" w:hAnsi="Times New Roman"/>
                <w:color w:val="000000"/>
                <w:spacing w:val="-8"/>
                <w:sz w:val="24"/>
                <w:szCs w:val="24"/>
                <w:rPrChange w:id="984" w:author="asu_08" w:date="2020-06-29T14:13:00Z">
                  <w:rPr>
                    <w:ins w:id="985" w:author="asu_08" w:date="2020-06-25T12:16:00Z"/>
                    <w:rFonts w:ascii="Times New Roman" w:hAnsi="Times New Roman"/>
                    <w:color w:val="000000"/>
                    <w:spacing w:val="-8"/>
                    <w:sz w:val="24"/>
                    <w:szCs w:val="24"/>
                    <w:lang w:val="en-US"/>
                  </w:rPr>
                </w:rPrChange>
              </w:rPr>
            </w:pPr>
            <w:ins w:id="986" w:author="asu_08" w:date="2020-06-29T14:13:00Z">
              <w:r>
                <w:rPr>
                  <w:rFonts w:ascii="Times New Roman" w:hAnsi="Times New Roman"/>
                  <w:sz w:val="24"/>
                  <w:szCs w:val="24"/>
                </w:rPr>
                <w:t>@@</w:t>
              </w:r>
            </w:ins>
          </w:p>
          <w:p w:rsidR="000F577B" w:rsidRPr="00870A92" w:rsidRDefault="000F577B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ins w:id="987" w:author="asu_08" w:date="2020-06-25T12:16:00Z"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DR</w:t>
              </w:r>
              <w:r w:rsidR="006463AA" w:rsidRPr="006463AA">
                <w:rPr>
                  <w:rFonts w:ascii="Times New Roman" w:hAnsi="Times New Roman"/>
                  <w:color w:val="000000"/>
                  <w:sz w:val="24"/>
                  <w:szCs w:val="24"/>
                  <w:rPrChange w:id="988" w:author="asu_08" w:date="2020-06-26T12:02:00Z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</w:rPrChange>
                </w:rPr>
                <w:t>&lt;=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DTA</w:t>
              </w:r>
              <w:r w:rsidR="006463AA" w:rsidRPr="006463AA">
                <w:rPr>
                  <w:rFonts w:ascii="Times New Roman" w:hAnsi="Times New Roman"/>
                  <w:color w:val="000000"/>
                  <w:sz w:val="24"/>
                  <w:szCs w:val="24"/>
                  <w:rPrChange w:id="989" w:author="asu_08" w:date="2020-06-26T12:02:00Z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FKT</w:t>
              </w:r>
            </w:ins>
          </w:p>
        </w:tc>
      </w:tr>
      <w:tr w:rsidR="00134093" w:rsidRPr="00D1785D" w:rsidTr="004A442A">
        <w:tblPrEx>
          <w:tblW w:w="10348" w:type="dxa"/>
          <w:tblInd w:w="40" w:type="dxa"/>
          <w:tblLayout w:type="fixed"/>
          <w:tblCellMar>
            <w:left w:w="40" w:type="dxa"/>
            <w:right w:w="40" w:type="dxa"/>
          </w:tblCellMar>
          <w:tblLook w:val="0000"/>
          <w:tblPrExChange w:id="990" w:author="asu_08" w:date="2020-06-26T12:25:00Z">
            <w:tblPrEx>
              <w:tblW w:w="10348" w:type="dxa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734"/>
          <w:trPrChange w:id="991" w:author="asu_08" w:date="2020-06-26T12:25:00Z">
            <w:trPr>
              <w:gridBefore w:val="1"/>
              <w:trHeight w:hRule="exact" w:val="365"/>
            </w:trPr>
          </w:trPrChange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992" w:author="asu_08" w:date="2020-06-26T12:25:00Z">
              <w:tcPr>
                <w:tcW w:w="109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870A92" w:rsidRDefault="00134093" w:rsidP="005C569A">
            <w:pPr>
              <w:shd w:val="clear" w:color="auto" w:fill="FFFFFF"/>
              <w:spacing w:after="0" w:line="240" w:lineRule="auto"/>
              <w:ind w:left="48"/>
              <w:rPr>
                <w:rFonts w:ascii="Times New Roman" w:hAnsi="Times New Roman"/>
                <w:color w:val="000000"/>
                <w:sz w:val="24"/>
                <w:szCs w:val="24"/>
                <w:rPrChange w:id="993" w:author="asu_08" w:date="2020-06-26T12:02:00Z">
                  <w:rPr>
                    <w:rFonts w:ascii="Times New Roman" w:hAnsi="Times New Roman"/>
                    <w:color w:val="000000"/>
                    <w:sz w:val="24"/>
                    <w:szCs w:val="24"/>
                    <w:lang w:val="en-US"/>
                  </w:rPr>
                </w:rPrChange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994" w:author="asu_08" w:date="2020-06-26T12:25:00Z">
              <w:tcPr>
                <w:tcW w:w="1647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sz w:val="24"/>
                <w:szCs w:val="24"/>
                <w:lang w:val="en-US"/>
              </w:rPr>
              <w:t>KOD_PFK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995" w:author="asu_08" w:date="2020-06-26T12:25:00Z">
              <w:tcPr>
                <w:tcW w:w="96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FF5ABC">
            <w:pPr>
              <w:shd w:val="clear" w:color="auto" w:fill="FFFFFF"/>
              <w:spacing w:after="0" w:line="240" w:lineRule="auto"/>
              <w:ind w:left="4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sz w:val="24"/>
                <w:szCs w:val="24"/>
                <w:lang w:val="en-US"/>
              </w:rPr>
              <w:t>N(</w:t>
            </w:r>
            <w:del w:id="996" w:author="Михаил" w:date="2020-05-20T11:12:00Z">
              <w:r w:rsidRPr="00D1785D" w:rsidDel="00FF5ABC">
                <w:rPr>
                  <w:rFonts w:ascii="Times New Roman" w:hAnsi="Times New Roman"/>
                  <w:sz w:val="24"/>
                  <w:szCs w:val="24"/>
                </w:rPr>
                <w:delText>10</w:delText>
              </w:r>
            </w:del>
            <w:ins w:id="997" w:author="Михаил" w:date="2020-05-20T11:12:00Z">
              <w:r w:rsidR="00FF5ABC">
                <w:rPr>
                  <w:rFonts w:ascii="Times New Roman" w:hAnsi="Times New Roman"/>
                  <w:sz w:val="24"/>
                  <w:szCs w:val="24"/>
                  <w:lang w:val="en-US"/>
                </w:rPr>
                <w:t>3</w:t>
              </w:r>
            </w:ins>
            <w:r w:rsidRPr="00D1785D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998" w:author="asu_08" w:date="2020-06-26T12:25:00Z">
              <w:tcPr>
                <w:tcW w:w="70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Default="00134093">
            <w:r w:rsidRPr="00CD653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999" w:author="asu_08" w:date="2020-06-26T12:25:00Z">
              <w:tcPr>
                <w:tcW w:w="329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Профиль койки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00" w:author="asu_08" w:date="2020-06-26T12:25:00Z">
              <w:tcPr>
                <w:tcW w:w="264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4A442A" w:rsidRDefault="00BA5AD8" w:rsidP="004A442A">
            <w:pPr>
              <w:shd w:val="clear" w:color="auto" w:fill="FFFFFF"/>
              <w:spacing w:after="0" w:line="240" w:lineRule="auto"/>
              <w:ind w:left="19" w:right="244" w:firstLine="58"/>
              <w:rPr>
                <w:ins w:id="1001" w:author="asu_08" w:date="2020-06-26T12:25:00Z"/>
                <w:rFonts w:ascii="Times New Roman" w:hAnsi="Times New Roman"/>
                <w:spacing w:val="2"/>
                <w:sz w:val="24"/>
                <w:szCs w:val="24"/>
                <w:lang w:val="en-US"/>
              </w:rPr>
            </w:pPr>
            <w:ins w:id="1002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  <w:ins w:id="1003" w:author="asu_08" w:date="2020-06-26T12:25:00Z">
              <w:r w:rsidR="004A442A" w:rsidRPr="00D1785D">
                <w:rPr>
                  <w:rFonts w:ascii="Times New Roman" w:hAnsi="Times New Roman"/>
                  <w:spacing w:val="2"/>
                  <w:sz w:val="24"/>
                  <w:szCs w:val="24"/>
                </w:rPr>
                <w:t xml:space="preserve"> </w:t>
              </w:r>
            </w:ins>
          </w:p>
          <w:p w:rsidR="00134093" w:rsidRPr="00D1785D" w:rsidRDefault="00134093" w:rsidP="00FF5ABC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Справочник </w:t>
            </w:r>
            <w:del w:id="1004" w:author="Михаил" w:date="2020-05-20T11:12:00Z">
              <w:r w:rsidRPr="00D1785D" w:rsidDel="00FF5ABC">
                <w:rPr>
                  <w:rFonts w:ascii="Times New Roman" w:hAnsi="Times New Roman"/>
                  <w:color w:val="FF0000"/>
                  <w:sz w:val="24"/>
                  <w:szCs w:val="24"/>
                  <w:lang w:val="en-US"/>
                </w:rPr>
                <w:delText>T002</w:delText>
              </w:r>
            </w:del>
            <w:ins w:id="1005" w:author="Михаил" w:date="2020-05-20T11:12:00Z">
              <w:r w:rsidR="00FF5ABC">
                <w:rPr>
                  <w:rFonts w:ascii="Times New Roman" w:hAnsi="Times New Roman"/>
                  <w:color w:val="FF0000"/>
                  <w:sz w:val="24"/>
                  <w:szCs w:val="24"/>
                  <w:lang w:val="en-US"/>
                </w:rPr>
                <w:t>V020</w:t>
              </w:r>
            </w:ins>
          </w:p>
        </w:tc>
      </w:tr>
      <w:tr w:rsidR="00134093" w:rsidRPr="00D1785D" w:rsidTr="004A442A">
        <w:tblPrEx>
          <w:tblW w:w="10348" w:type="dxa"/>
          <w:tblInd w:w="40" w:type="dxa"/>
          <w:tblLayout w:type="fixed"/>
          <w:tblCellMar>
            <w:left w:w="40" w:type="dxa"/>
            <w:right w:w="40" w:type="dxa"/>
          </w:tblCellMar>
          <w:tblLook w:val="0000"/>
          <w:tblPrExChange w:id="1006" w:author="asu_08" w:date="2020-06-26T12:25:00Z">
            <w:tblPrEx>
              <w:tblW w:w="10348" w:type="dxa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702"/>
          <w:trPrChange w:id="1007" w:author="asu_08" w:date="2020-06-26T12:25:00Z">
            <w:trPr>
              <w:gridBefore w:val="1"/>
              <w:trHeight w:hRule="exact" w:val="413"/>
            </w:trPr>
          </w:trPrChange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08" w:author="asu_08" w:date="2020-06-26T12:25:00Z">
              <w:tcPr>
                <w:tcW w:w="109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48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09" w:author="asu_08" w:date="2020-06-26T12:25:00Z">
              <w:tcPr>
                <w:tcW w:w="1647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KOD_PFO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10" w:author="asu_08" w:date="2020-06-26T12:25:00Z">
              <w:tcPr>
                <w:tcW w:w="96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FF5ABC">
            <w:pPr>
              <w:shd w:val="clear" w:color="auto" w:fill="FFFFFF"/>
              <w:spacing w:after="0" w:line="240" w:lineRule="auto"/>
              <w:ind w:left="4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del w:id="1011" w:author="Михаил" w:date="2020-05-20T11:12:00Z">
              <w:r w:rsidRPr="00D1785D" w:rsidDel="00FF5ABC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delText>N</w:delText>
              </w:r>
            </w:del>
            <w:ins w:id="1012" w:author="Михаил" w:date="2020-05-20T11:12:00Z">
              <w:r w:rsidR="00FF5ABC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T</w:t>
              </w:r>
            </w:ins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</w:t>
            </w:r>
            <w:del w:id="1013" w:author="Михаил" w:date="2020-05-20T11:12:00Z">
              <w:r w:rsidRPr="00D1785D" w:rsidDel="00FF5ABC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delText>3</w:delText>
              </w:r>
            </w:del>
            <w:ins w:id="1014" w:author="Михаил" w:date="2020-05-20T11:12:00Z">
              <w:r w:rsidR="00FF5ABC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12</w:t>
              </w:r>
            </w:ins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15" w:author="asu_08" w:date="2020-06-26T12:25:00Z">
              <w:tcPr>
                <w:tcW w:w="70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Default="00134093">
            <w:r w:rsidRPr="00CD653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16" w:author="asu_08" w:date="2020-06-26T12:25:00Z">
              <w:tcPr>
                <w:tcW w:w="329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1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-1"/>
                <w:sz w:val="24"/>
                <w:szCs w:val="24"/>
              </w:rPr>
              <w:t>Код отделения (профиль)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17" w:author="asu_08" w:date="2020-06-26T12:25:00Z">
              <w:tcPr>
                <w:tcW w:w="264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4A442A" w:rsidRDefault="00BA5AD8" w:rsidP="004A442A">
            <w:pPr>
              <w:shd w:val="clear" w:color="auto" w:fill="FFFFFF"/>
              <w:spacing w:after="0" w:line="240" w:lineRule="auto"/>
              <w:ind w:left="19" w:right="244" w:firstLine="58"/>
              <w:rPr>
                <w:ins w:id="1018" w:author="asu_08" w:date="2020-06-26T12:25:00Z"/>
                <w:rFonts w:ascii="Times New Roman" w:hAnsi="Times New Roman"/>
                <w:spacing w:val="2"/>
                <w:sz w:val="24"/>
                <w:szCs w:val="24"/>
                <w:lang w:val="en-US"/>
              </w:rPr>
            </w:pPr>
            <w:ins w:id="1019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  <w:ins w:id="1020" w:author="asu_08" w:date="2020-06-26T12:25:00Z">
              <w:r w:rsidR="004A442A" w:rsidRPr="00D1785D">
                <w:rPr>
                  <w:rFonts w:ascii="Times New Roman" w:hAnsi="Times New Roman"/>
                  <w:spacing w:val="2"/>
                  <w:sz w:val="24"/>
                  <w:szCs w:val="24"/>
                </w:rPr>
                <w:t xml:space="preserve"> </w:t>
              </w:r>
            </w:ins>
          </w:p>
          <w:p w:rsidR="00134093" w:rsidRPr="00D1785D" w:rsidRDefault="00134093" w:rsidP="00FF5ABC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sz w:val="24"/>
                <w:szCs w:val="24"/>
              </w:rPr>
              <w:t xml:space="preserve">Справочник </w:t>
            </w:r>
            <w:del w:id="1021" w:author="Михаил" w:date="2020-05-20T11:12:00Z">
              <w:r w:rsidRPr="00D1785D" w:rsidDel="00FF5ABC">
                <w:rPr>
                  <w:rFonts w:ascii="Times New Roman" w:hAnsi="Times New Roman"/>
                  <w:sz w:val="24"/>
                  <w:szCs w:val="24"/>
                  <w:lang w:val="en-US"/>
                </w:rPr>
                <w:delText>V002</w:delText>
              </w:r>
            </w:del>
            <w:ins w:id="1022" w:author="Михаил" w:date="2020-05-20T11:12:00Z">
              <w:r w:rsidR="00FF5ABC">
                <w:rPr>
                  <w:rFonts w:ascii="Times New Roman" w:hAnsi="Times New Roman"/>
                  <w:sz w:val="24"/>
                  <w:szCs w:val="24"/>
                  <w:lang w:val="en-US"/>
                </w:rPr>
                <w:t>T019</w:t>
              </w:r>
            </w:ins>
          </w:p>
        </w:tc>
      </w:tr>
      <w:tr w:rsidR="00134093" w:rsidRPr="00D1785D" w:rsidTr="005C569A">
        <w:trPr>
          <w:trHeight w:hRule="exact" w:val="552"/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NHISTORY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T(50)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Default="00134093">
            <w:r w:rsidRPr="00CD653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№ карты стационарного больного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4093" w:rsidRPr="00D1785D" w:rsidTr="004A442A">
        <w:tblPrEx>
          <w:tblW w:w="10348" w:type="dxa"/>
          <w:tblInd w:w="40" w:type="dxa"/>
          <w:tblLayout w:type="fixed"/>
          <w:tblCellMar>
            <w:left w:w="40" w:type="dxa"/>
            <w:right w:w="40" w:type="dxa"/>
          </w:tblCellMar>
          <w:tblLook w:val="0000"/>
          <w:tblPrExChange w:id="1023" w:author="asu_08" w:date="2020-06-26T12:25:00Z">
            <w:tblPrEx>
              <w:tblW w:w="10348" w:type="dxa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1712"/>
          <w:trPrChange w:id="1024" w:author="asu_08" w:date="2020-06-26T12:25:00Z">
            <w:trPr>
              <w:gridBefore w:val="1"/>
              <w:trHeight w:hRule="exact" w:val="827"/>
            </w:trPr>
          </w:trPrChange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25" w:author="asu_08" w:date="2020-06-26T12:25:00Z">
              <w:tcPr>
                <w:tcW w:w="109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26" w:author="asu_08" w:date="2020-06-26T12:25:00Z">
              <w:tcPr>
                <w:tcW w:w="1647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DS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27" w:author="asu_08" w:date="2020-06-26T12:25:00Z">
              <w:tcPr>
                <w:tcW w:w="96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T(10)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28" w:author="asu_08" w:date="2020-06-26T12:25:00Z">
              <w:tcPr>
                <w:tcW w:w="70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Default="00134093">
            <w:r w:rsidRPr="00CD653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29" w:author="asu_08" w:date="2020-06-26T12:25:00Z">
              <w:tcPr>
                <w:tcW w:w="329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Pr="00D1785D" w:rsidRDefault="00134093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Диагноз приёмного отделения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30" w:author="asu_08" w:date="2020-06-26T12:25:00Z">
              <w:tcPr>
                <w:tcW w:w="264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134093" w:rsidRDefault="00134093" w:rsidP="005C569A">
            <w:pPr>
              <w:shd w:val="clear" w:color="auto" w:fill="FFFFFF"/>
              <w:spacing w:after="0" w:line="240" w:lineRule="auto"/>
              <w:ind w:right="82" w:hanging="10"/>
              <w:rPr>
                <w:ins w:id="1031" w:author="Михаил" w:date="2020-07-02T09:00:00Z"/>
                <w:rFonts w:ascii="Times New Roman" w:hAnsi="Times New Roman"/>
                <w:color w:val="212121"/>
                <w:spacing w:val="-3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212121"/>
                <w:spacing w:val="6"/>
                <w:sz w:val="24"/>
                <w:szCs w:val="24"/>
              </w:rPr>
              <w:t xml:space="preserve">В соответствии с МКБ-10 с указанием </w:t>
            </w:r>
            <w:proofErr w:type="spellStart"/>
            <w:r w:rsidRPr="00D1785D">
              <w:rPr>
                <w:rFonts w:ascii="Times New Roman" w:hAnsi="Times New Roman"/>
                <w:color w:val="212121"/>
                <w:spacing w:val="-3"/>
                <w:sz w:val="24"/>
                <w:szCs w:val="24"/>
              </w:rPr>
              <w:t>подрубрики</w:t>
            </w:r>
            <w:proofErr w:type="spellEnd"/>
            <w:r w:rsidRPr="00D1785D">
              <w:rPr>
                <w:rFonts w:ascii="Times New Roman" w:hAnsi="Times New Roman"/>
                <w:color w:val="212121"/>
                <w:spacing w:val="-3"/>
                <w:sz w:val="24"/>
                <w:szCs w:val="24"/>
              </w:rPr>
              <w:t>.</w:t>
            </w:r>
          </w:p>
          <w:p w:rsidR="00624108" w:rsidRPr="00624108" w:rsidRDefault="00624108" w:rsidP="005C569A">
            <w:pPr>
              <w:shd w:val="clear" w:color="auto" w:fill="FFFFFF"/>
              <w:spacing w:after="0" w:line="240" w:lineRule="auto"/>
              <w:ind w:right="82" w:hanging="10"/>
              <w:rPr>
                <w:rFonts w:ascii="Times New Roman" w:hAnsi="Times New Roman"/>
                <w:sz w:val="24"/>
                <w:szCs w:val="24"/>
                <w:lang w:val="en-US"/>
                <w:rPrChange w:id="1032" w:author="Михаил" w:date="2020-07-02T09:00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033" w:author="Михаил" w:date="2020-07-02T09:00:00Z">
              <w:r w:rsidRPr="00624108">
                <w:rPr>
                  <w:rFonts w:ascii="Times New Roman" w:hAnsi="Times New Roman"/>
                  <w:sz w:val="24"/>
                  <w:szCs w:val="24"/>
                  <w:highlight w:val="yellow"/>
                </w:rPr>
                <w:t>@@</w:t>
              </w:r>
              <w:r w:rsidRPr="00624108">
                <w:rPr>
                  <w:rFonts w:ascii="Times New Roman" w:hAnsi="Times New Roman"/>
                  <w:sz w:val="24"/>
                  <w:szCs w:val="24"/>
                  <w:highlight w:val="yellow"/>
                  <w:lang w:val="en-US"/>
                </w:rPr>
                <w:t xml:space="preserve"> </w:t>
              </w:r>
              <w:r w:rsidRPr="00624108">
                <w:rPr>
                  <w:rFonts w:ascii="Times New Roman" w:hAnsi="Times New Roman"/>
                  <w:sz w:val="24"/>
                  <w:szCs w:val="24"/>
                  <w:highlight w:val="yellow"/>
                </w:rPr>
                <w:t xml:space="preserve">Справочник </w:t>
              </w:r>
              <w:r w:rsidRPr="00624108">
                <w:rPr>
                  <w:rFonts w:ascii="Times New Roman" w:hAnsi="Times New Roman"/>
                  <w:sz w:val="24"/>
                  <w:szCs w:val="24"/>
                  <w:highlight w:val="yellow"/>
                  <w:lang w:val="en-US"/>
                </w:rPr>
                <w:t>M001</w:t>
              </w:r>
            </w:ins>
          </w:p>
        </w:tc>
      </w:tr>
    </w:tbl>
    <w:p w:rsidR="0093459F" w:rsidRPr="00D1785D" w:rsidRDefault="0093459F" w:rsidP="0093459F">
      <w:pPr>
        <w:shd w:val="clear" w:color="auto" w:fill="FFFFFF"/>
        <w:spacing w:after="0" w:line="240" w:lineRule="auto"/>
        <w:ind w:right="264" w:firstLine="763"/>
        <w:jc w:val="center"/>
        <w:rPr>
          <w:rFonts w:ascii="Times New Roman" w:hAnsi="Times New Roman"/>
          <w:b/>
          <w:color w:val="212121"/>
          <w:spacing w:val="3"/>
          <w:sz w:val="24"/>
          <w:szCs w:val="24"/>
        </w:rPr>
      </w:pPr>
    </w:p>
    <w:p w:rsidR="0093459F" w:rsidRPr="00D1785D" w:rsidRDefault="0093459F" w:rsidP="0093459F">
      <w:pPr>
        <w:shd w:val="clear" w:color="auto" w:fill="FFFFFF"/>
        <w:spacing w:after="0" w:line="240" w:lineRule="auto"/>
        <w:ind w:right="264"/>
        <w:rPr>
          <w:rFonts w:ascii="Times New Roman" w:hAnsi="Times New Roman"/>
          <w:b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br w:type="page"/>
      </w:r>
      <w:del w:id="1034" w:author="Михаил" w:date="2020-05-14T14:31:00Z">
        <w:r w:rsidRPr="00D1785D" w:rsidDel="00B26D18">
          <w:rPr>
            <w:rFonts w:ascii="Times New Roman" w:hAnsi="Times New Roman"/>
            <w:b/>
            <w:color w:val="212121"/>
            <w:spacing w:val="3"/>
            <w:sz w:val="24"/>
            <w:szCs w:val="24"/>
          </w:rPr>
          <w:delText xml:space="preserve">Таблица </w:delText>
        </w:r>
      </w:del>
      <w:ins w:id="1035" w:author="Михаил" w:date="2020-05-14T14:31:00Z">
        <w:r w:rsidR="00B26D18">
          <w:rPr>
            <w:rFonts w:ascii="Times New Roman" w:hAnsi="Times New Roman"/>
            <w:b/>
            <w:color w:val="212121"/>
            <w:spacing w:val="3"/>
            <w:sz w:val="24"/>
            <w:szCs w:val="24"/>
          </w:rPr>
          <w:t>Б</w:t>
        </w:r>
      </w:ins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4.  Состав сведений об аннулировании направления на госпитализацию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96"/>
        <w:jc w:val="center"/>
        <w:rPr>
          <w:rFonts w:ascii="Times New Roman" w:hAnsi="Times New Roman"/>
          <w:b/>
          <w:color w:val="212121"/>
          <w:spacing w:val="3"/>
          <w:sz w:val="24"/>
          <w:szCs w:val="24"/>
        </w:rPr>
      </w:pPr>
    </w:p>
    <w:p w:rsidR="00C969B3" w:rsidRPr="00C969B3" w:rsidRDefault="00C969B3" w:rsidP="00C969B3">
      <w:pPr>
        <w:shd w:val="clear" w:color="auto" w:fill="FFFFFF"/>
        <w:spacing w:after="0" w:line="240" w:lineRule="auto"/>
        <w:ind w:left="96"/>
        <w:rPr>
          <w:ins w:id="1036" w:author="Михаил" w:date="2020-05-14T14:40:00Z"/>
          <w:rFonts w:ascii="Times New Roman" w:hAnsi="Times New Roman"/>
          <w:color w:val="212121"/>
          <w:spacing w:val="3"/>
          <w:sz w:val="24"/>
          <w:szCs w:val="24"/>
        </w:rPr>
      </w:pPr>
      <w:ins w:id="1037" w:author="Михаил" w:date="2020-05-14T14:40:00Z">
        <w:r w:rsidRPr="00C969B3">
          <w:rPr>
            <w:rFonts w:ascii="Times New Roman" w:hAnsi="Times New Roman" w:cs="Times New Roman"/>
            <w:bCs/>
            <w:sz w:val="24"/>
            <w:szCs w:val="24"/>
          </w:rPr>
          <w:t>Файл формата XML с кодовой страницей Windows-1251</w:t>
        </w:r>
      </w:ins>
    </w:p>
    <w:p w:rsidR="0093459F" w:rsidRPr="00D1785D" w:rsidRDefault="00C969B3" w:rsidP="00C969B3">
      <w:pPr>
        <w:shd w:val="clear" w:color="auto" w:fill="FFFFFF"/>
        <w:spacing w:after="0" w:line="240" w:lineRule="auto"/>
        <w:ind w:left="96"/>
        <w:rPr>
          <w:rFonts w:ascii="Times New Roman" w:hAnsi="Times New Roman"/>
          <w:color w:val="212121"/>
          <w:spacing w:val="3"/>
          <w:sz w:val="24"/>
          <w:szCs w:val="24"/>
        </w:rPr>
      </w:pPr>
      <w:ins w:id="1038" w:author="Михаил" w:date="2020-05-14T14:40:00Z">
        <w:r>
          <w:rPr>
            <w:rFonts w:ascii="Times New Roman" w:hAnsi="Times New Roman"/>
            <w:color w:val="212121"/>
            <w:spacing w:val="3"/>
            <w:sz w:val="24"/>
            <w:szCs w:val="24"/>
          </w:rPr>
          <w:t>Имя ф</w:t>
        </w:r>
        <w:r w:rsidRPr="00D1785D">
          <w:rPr>
            <w:rFonts w:ascii="Times New Roman" w:hAnsi="Times New Roman"/>
            <w:color w:val="212121"/>
            <w:spacing w:val="3"/>
            <w:sz w:val="24"/>
            <w:szCs w:val="24"/>
          </w:rPr>
          <w:t>айл</w:t>
        </w:r>
        <w:r>
          <w:rPr>
            <w:rFonts w:ascii="Times New Roman" w:hAnsi="Times New Roman"/>
            <w:color w:val="212121"/>
            <w:spacing w:val="3"/>
            <w:sz w:val="24"/>
            <w:szCs w:val="24"/>
          </w:rPr>
          <w:t>а</w:t>
        </w:r>
      </w:ins>
      <w:r w:rsidR="0093459F"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T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4-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X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RRNN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-ГГГГ-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MM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-ДД.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XML</w:t>
      </w:r>
    </w:p>
    <w:p w:rsidR="00C969B3" w:rsidRDefault="0093459F" w:rsidP="0093459F">
      <w:pPr>
        <w:shd w:val="clear" w:color="auto" w:fill="FFFFFF"/>
        <w:spacing w:after="0" w:line="240" w:lineRule="auto"/>
        <w:ind w:left="96"/>
        <w:rPr>
          <w:ins w:id="1039" w:author="Михаил" w:date="2020-05-14T14:43:00Z"/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Где </w:t>
      </w:r>
      <w:ins w:id="1040" w:author="Михаил" w:date="2020-05-14T14:43:00Z">
        <w:r w:rsidR="00C969B3">
          <w:rPr>
            <w:rFonts w:ascii="Times New Roman" w:hAnsi="Times New Roman"/>
            <w:color w:val="212121"/>
            <w:spacing w:val="3"/>
            <w:sz w:val="24"/>
            <w:szCs w:val="24"/>
            <w:lang w:val="en-US"/>
          </w:rPr>
          <w:t>T</w:t>
        </w:r>
        <w:r w:rsidR="00C969B3" w:rsidRPr="00B26D18">
          <w:rPr>
            <w:rFonts w:ascii="Times New Roman" w:hAnsi="Times New Roman"/>
            <w:color w:val="212121"/>
            <w:spacing w:val="3"/>
            <w:sz w:val="24"/>
            <w:szCs w:val="24"/>
          </w:rPr>
          <w:t xml:space="preserve"> </w:t>
        </w:r>
        <w:r w:rsidR="00C969B3">
          <w:rPr>
            <w:rFonts w:ascii="Times New Roman" w:hAnsi="Times New Roman"/>
            <w:color w:val="212121"/>
            <w:spacing w:val="3"/>
            <w:sz w:val="24"/>
            <w:szCs w:val="24"/>
          </w:rPr>
          <w:t xml:space="preserve">– латинская буква </w:t>
        </w:r>
        <w:r w:rsidR="00C969B3">
          <w:rPr>
            <w:rFonts w:ascii="Times New Roman" w:hAnsi="Times New Roman"/>
            <w:color w:val="212121"/>
            <w:spacing w:val="3"/>
            <w:sz w:val="24"/>
            <w:szCs w:val="24"/>
            <w:lang w:val="en-US"/>
          </w:rPr>
          <w:t>T</w:t>
        </w:r>
        <w:r w:rsidR="00C969B3">
          <w:rPr>
            <w:rFonts w:ascii="Times New Roman" w:hAnsi="Times New Roman"/>
            <w:color w:val="212121"/>
            <w:spacing w:val="3"/>
            <w:sz w:val="24"/>
            <w:szCs w:val="24"/>
          </w:rPr>
          <w:t>;</w:t>
        </w:r>
      </w:ins>
    </w:p>
    <w:p w:rsidR="00D85887" w:rsidRDefault="0093459F" w:rsidP="00D85887">
      <w:pPr>
        <w:shd w:val="clear" w:color="auto" w:fill="FFFFFF"/>
        <w:spacing w:after="0" w:line="240" w:lineRule="auto"/>
        <w:ind w:left="96" w:firstLine="330"/>
        <w:rPr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Х – буква М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>(латинская)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для МО, буква 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  <w:lang w:val="en-US"/>
        </w:rPr>
        <w:t>F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для фонда и буква 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  <w:lang w:val="en-US"/>
        </w:rPr>
        <w:t>S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для СМО;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426"/>
        <w:rPr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RRNN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 xml:space="preserve"> – код МО (четыре последние знака поля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MCOD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 xml:space="preserve"> справочника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F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 xml:space="preserve">003, например, для БУЗ "Вологодская городская поликлиника №3"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MCOD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 xml:space="preserve">=352505, следовательно,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RRNN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>=2505)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>, для фонда 0000, для СМО – 0003;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426"/>
        <w:rPr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>ГГГГ – год;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426"/>
        <w:rPr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  <w:lang w:val="en-US"/>
        </w:rPr>
        <w:t>MM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– месяц;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>ДД – день.</w:t>
      </w:r>
    </w:p>
    <w:p w:rsidR="0093459F" w:rsidRPr="00D1785D" w:rsidRDefault="0093459F" w:rsidP="009345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0348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101"/>
        <w:gridCol w:w="1649"/>
        <w:gridCol w:w="963"/>
        <w:gridCol w:w="689"/>
        <w:gridCol w:w="3296"/>
        <w:gridCol w:w="2650"/>
        <w:tblGridChange w:id="1041">
          <w:tblGrid>
            <w:gridCol w:w="108"/>
            <w:gridCol w:w="993"/>
            <w:gridCol w:w="108"/>
            <w:gridCol w:w="1541"/>
            <w:gridCol w:w="108"/>
            <w:gridCol w:w="855"/>
            <w:gridCol w:w="108"/>
            <w:gridCol w:w="581"/>
            <w:gridCol w:w="108"/>
            <w:gridCol w:w="3188"/>
            <w:gridCol w:w="108"/>
            <w:gridCol w:w="2542"/>
            <w:gridCol w:w="108"/>
          </w:tblGrid>
        </w:tblGridChange>
      </w:tblGrid>
      <w:tr w:rsidR="00D1785D" w:rsidRPr="00D1785D" w:rsidTr="005C569A">
        <w:trPr>
          <w:trHeight w:hRule="exact" w:val="592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Код элемента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Содержание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Формат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Тип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Наименование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Дополнительная информация</w:t>
            </w:r>
          </w:p>
        </w:tc>
      </w:tr>
      <w:tr w:rsidR="0093459F" w:rsidRPr="00D1785D" w:rsidTr="005C569A">
        <w:trPr>
          <w:trHeight w:hRule="exact" w:val="374"/>
        </w:trPr>
        <w:tc>
          <w:tcPr>
            <w:tcW w:w="103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Корневой элемент</w:t>
            </w:r>
          </w:p>
        </w:tc>
      </w:tr>
      <w:tr w:rsidR="0093459F" w:rsidRPr="00D1785D" w:rsidTr="005C569A">
        <w:trPr>
          <w:trHeight w:hRule="exact" w:val="374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ZL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LIST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ZGLV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Заголовок файла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</w:p>
        </w:tc>
      </w:tr>
      <w:tr w:rsidR="0093459F" w:rsidRPr="00D1785D" w:rsidTr="005C569A">
        <w:trPr>
          <w:trHeight w:hRule="exact" w:val="374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ZAP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OM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Записи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</w:p>
        </w:tc>
      </w:tr>
      <w:tr w:rsidR="0093459F" w:rsidRPr="00D1785D" w:rsidTr="005C569A">
        <w:trPr>
          <w:trHeight w:hRule="exact" w:val="374"/>
        </w:trPr>
        <w:tc>
          <w:tcPr>
            <w:tcW w:w="103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 w:right="29" w:firstLine="48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Заголовок файла</w:t>
            </w:r>
          </w:p>
        </w:tc>
      </w:tr>
      <w:tr w:rsidR="00E81B44" w:rsidRPr="00D1785D" w:rsidTr="005C569A">
        <w:trPr>
          <w:trHeight w:hRule="exact" w:val="823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ZGLV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FILENAME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T(36)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Default="00E81B44">
            <w:r w:rsidRPr="005F4454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Имя файла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  <w:t>T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4-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  <w:t>x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-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  <w:t>RRNN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-</w:t>
            </w:r>
            <w:proofErr w:type="spellStart"/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  <w:proofErr w:type="spellEnd"/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.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  <w:t>XML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(</w:t>
            </w:r>
            <w:r w:rsidRPr="00D1785D">
              <w:rPr>
                <w:rFonts w:ascii="Times New Roman" w:hAnsi="Times New Roman"/>
                <w:color w:val="FF0000"/>
                <w:spacing w:val="2"/>
                <w:sz w:val="24"/>
                <w:szCs w:val="24"/>
              </w:rPr>
              <w:t>буквы только латинские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)</w:t>
            </w:r>
          </w:p>
        </w:tc>
      </w:tr>
      <w:tr w:rsidR="00E81B44" w:rsidRPr="00D1785D" w:rsidTr="005C569A">
        <w:trPr>
          <w:trHeight w:hRule="exact" w:val="669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DATA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6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Default="00E81B44">
            <w:r w:rsidRPr="005F4454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sz w:val="24"/>
                <w:szCs w:val="24"/>
              </w:rPr>
              <w:t xml:space="preserve">Текущая дата в виде </w:t>
            </w:r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5182" w:rsidRDefault="00BA5AD8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ins w:id="1042" w:author="asu_08" w:date="2020-06-26T15:12:00Z"/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ins w:id="1043" w:author="asu_08" w:date="2020-06-29T14:13:00Z">
              <w:r>
                <w:rPr>
                  <w:rFonts w:ascii="Times New Roman" w:hAnsi="Times New Roman"/>
                  <w:sz w:val="24"/>
                  <w:szCs w:val="24"/>
                </w:rPr>
                <w:t>@@</w:t>
              </w:r>
            </w:ins>
          </w:p>
          <w:p w:rsidR="00E81B44" w:rsidRPr="00D1785D" w:rsidRDefault="00505C6A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  <w:ins w:id="1044" w:author="asu_08" w:date="2020-06-25T11:06:00Z"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DATA&gt;=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 xml:space="preserve"> DTA_NAP</w:t>
              </w:r>
            </w:ins>
          </w:p>
        </w:tc>
      </w:tr>
      <w:tr w:rsidR="0093459F" w:rsidRPr="00D1785D" w:rsidTr="005C569A">
        <w:trPr>
          <w:trHeight w:hRule="exact" w:val="374"/>
        </w:trPr>
        <w:tc>
          <w:tcPr>
            <w:tcW w:w="103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 w:right="29" w:firstLine="48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Записи</w:t>
            </w:r>
          </w:p>
        </w:tc>
      </w:tr>
      <w:tr w:rsidR="00E81B44" w:rsidRPr="00D1785D" w:rsidTr="005C569A">
        <w:trPr>
          <w:trHeight w:hRule="exact" w:val="374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ZAP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NOM_NAP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T(10)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Default="00E81B44">
            <w:r w:rsidRPr="00CA561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Номер направления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1B44" w:rsidRPr="00D1785D" w:rsidTr="005C569A">
        <w:trPr>
          <w:trHeight w:hRule="exact" w:val="662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6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DTA_NAP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6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Default="00E81B44">
            <w:r w:rsidRPr="00CA561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Дата направления</w:t>
            </w:r>
            <w:r w:rsidRPr="00D1785D">
              <w:rPr>
                <w:rFonts w:ascii="Times New Roman" w:hAnsi="Times New Roman"/>
                <w:sz w:val="24"/>
                <w:szCs w:val="24"/>
              </w:rPr>
              <w:t xml:space="preserve"> в виде </w:t>
            </w:r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1B44" w:rsidRPr="00D1785D" w:rsidTr="004A442A">
        <w:tblPrEx>
          <w:tblW w:w="10348" w:type="dxa"/>
          <w:tblInd w:w="40" w:type="dxa"/>
          <w:tblLayout w:type="fixed"/>
          <w:tblCellMar>
            <w:left w:w="40" w:type="dxa"/>
            <w:right w:w="40" w:type="dxa"/>
          </w:tblCellMar>
          <w:tblLook w:val="0000"/>
          <w:tblPrExChange w:id="1045" w:author="asu_08" w:date="2020-06-26T12:26:00Z">
            <w:tblPrEx>
              <w:tblW w:w="10348" w:type="dxa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5182"/>
          <w:trPrChange w:id="1046" w:author="asu_08" w:date="2020-06-26T12:26:00Z">
            <w:trPr>
              <w:gridBefore w:val="1"/>
              <w:trHeight w:hRule="exact" w:val="4457"/>
            </w:trPr>
          </w:trPrChange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47" w:author="asu_08" w:date="2020-06-26T12:26:00Z">
              <w:tcPr>
                <w:tcW w:w="110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48" w:author="asu_08" w:date="2020-06-26T12:26:00Z">
              <w:tcPr>
                <w:tcW w:w="164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IST_ANL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49" w:author="asu_08" w:date="2020-06-26T12:26:00Z">
              <w:tcPr>
                <w:tcW w:w="96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43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N(1)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50" w:author="asu_08" w:date="2020-06-26T12:26:00Z">
              <w:tcPr>
                <w:tcW w:w="68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>
            <w:r w:rsidRPr="00CA561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51" w:author="asu_08" w:date="2020-06-26T12:26:00Z">
              <w:tcPr>
                <w:tcW w:w="329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z w:val="24"/>
                <w:szCs w:val="24"/>
              </w:rPr>
              <w:t>Источник аннулирования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52" w:author="asu_08" w:date="2020-06-26T12:26:00Z">
              <w:tcPr>
                <w:tcW w:w="2650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4A442A" w:rsidRPr="004A442A" w:rsidRDefault="00BA5AD8" w:rsidP="004A442A">
            <w:pPr>
              <w:widowControl w:val="0"/>
              <w:shd w:val="clear" w:color="auto" w:fill="FFFFFF"/>
              <w:autoSpaceDN w:val="0"/>
              <w:adjustRightInd w:val="0"/>
              <w:spacing w:after="0" w:line="240" w:lineRule="auto"/>
              <w:ind w:left="19" w:right="244" w:firstLine="58"/>
              <w:rPr>
                <w:ins w:id="1053" w:author="asu_08" w:date="2020-06-26T12:26:00Z"/>
                <w:rFonts w:ascii="Times New Roman" w:hAnsi="Times New Roman"/>
                <w:spacing w:val="2"/>
                <w:sz w:val="24"/>
                <w:szCs w:val="24"/>
                <w:rPrChange w:id="1054" w:author="asu_08" w:date="2020-06-26T12:26:00Z">
                  <w:rPr>
                    <w:ins w:id="1055" w:author="asu_08" w:date="2020-06-26T12:26:00Z"/>
                    <w:rFonts w:ascii="Times New Roman" w:hAnsi="Times New Roman"/>
                    <w:spacing w:val="2"/>
                    <w:sz w:val="24"/>
                    <w:szCs w:val="24"/>
                    <w:lang w:val="en-US"/>
                  </w:rPr>
                </w:rPrChange>
              </w:rPr>
            </w:pPr>
            <w:ins w:id="1056" w:author="asu_08" w:date="2020-06-29T14:13:00Z">
              <w:r>
                <w:rPr>
                  <w:rFonts w:ascii="Times New Roman" w:hAnsi="Times New Roman"/>
                  <w:sz w:val="24"/>
                  <w:szCs w:val="24"/>
                </w:rPr>
                <w:t>@@</w:t>
              </w:r>
            </w:ins>
            <w:ins w:id="1057" w:author="asu_08" w:date="2020-06-26T12:26:00Z">
              <w:r w:rsidR="004A442A" w:rsidRPr="00D1785D">
                <w:rPr>
                  <w:rFonts w:ascii="Times New Roman" w:hAnsi="Times New Roman"/>
                  <w:spacing w:val="2"/>
                  <w:sz w:val="24"/>
                  <w:szCs w:val="24"/>
                </w:rPr>
                <w:t xml:space="preserve"> </w:t>
              </w:r>
            </w:ins>
          </w:p>
          <w:p w:rsidR="004A442A" w:rsidRPr="004A442A" w:rsidRDefault="004A442A" w:rsidP="005C569A">
            <w:pPr>
              <w:widowControl w:val="0"/>
              <w:shd w:val="clear" w:color="auto" w:fill="FFFFFF"/>
              <w:autoSpaceDN w:val="0"/>
              <w:adjustRightInd w:val="0"/>
              <w:spacing w:after="0" w:line="240" w:lineRule="auto"/>
              <w:ind w:left="72" w:right="53"/>
              <w:rPr>
                <w:ins w:id="1058" w:author="asu_08" w:date="2020-06-26T12:26:00Z"/>
                <w:rFonts w:ascii="Times New Roman" w:hAnsi="Times New Roman"/>
                <w:color w:val="000000"/>
                <w:spacing w:val="2"/>
                <w:sz w:val="24"/>
                <w:szCs w:val="24"/>
                <w:rPrChange w:id="1059" w:author="asu_08" w:date="2020-06-26T12:26:00Z">
                  <w:rPr>
                    <w:ins w:id="1060" w:author="asu_08" w:date="2020-06-26T12:26:00Z"/>
                    <w:rFonts w:ascii="Times New Roman" w:hAnsi="Times New Roman"/>
                    <w:color w:val="000000"/>
                    <w:spacing w:val="2"/>
                    <w:sz w:val="24"/>
                    <w:szCs w:val="24"/>
                    <w:lang w:val="en-US"/>
                  </w:rPr>
                </w:rPrChange>
              </w:rPr>
            </w:pPr>
            <w:ins w:id="1061" w:author="asu_08" w:date="2020-06-26T12:26:00Z"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IST</w:t>
              </w:r>
              <w:r w:rsidR="006463AA" w:rsidRPr="006463AA">
                <w:rPr>
                  <w:rFonts w:ascii="Times New Roman" w:hAnsi="Times New Roman"/>
                  <w:color w:val="000000"/>
                  <w:sz w:val="24"/>
                  <w:szCs w:val="24"/>
                  <w:rPrChange w:id="1062" w:author="asu_08" w:date="2020-06-26T12:26:00Z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ANL</w:t>
              </w:r>
              <w:r w:rsidR="006463AA" w:rsidRPr="006463AA">
                <w:rPr>
                  <w:rFonts w:ascii="Times New Roman" w:hAnsi="Times New Roman"/>
                  <w:color w:val="000000"/>
                  <w:sz w:val="24"/>
                  <w:szCs w:val="24"/>
                  <w:rPrChange w:id="1063" w:author="asu_08" w:date="2020-06-29T14:13:00Z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in</w:t>
              </w:r>
              <w:r w:rsidR="006463AA" w:rsidRPr="006463AA">
                <w:rPr>
                  <w:rFonts w:ascii="Times New Roman" w:hAnsi="Times New Roman"/>
                  <w:color w:val="000000"/>
                  <w:sz w:val="24"/>
                  <w:szCs w:val="24"/>
                  <w:rPrChange w:id="1064" w:author="asu_08" w:date="2020-06-29T14:13:00Z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</w:rPrChange>
                </w:rPr>
                <w:t xml:space="preserve"> [1..3]</w:t>
              </w:r>
            </w:ins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 w:right="53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1. страховые медицинские </w:t>
            </w:r>
            <w:r w:rsidRPr="00D1785D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организации</w:t>
            </w:r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 w:right="53"/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2. медицинские организации, оказывающие медицинскую помощь в стационарных условиях </w:t>
            </w:r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 w:right="53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 xml:space="preserve">3. медицинские организации, </w:t>
            </w:r>
            <w:r w:rsidRPr="00D1785D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оказывающие первичную   медико-санитарную помощь             в 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амбулаторных условиях</w:t>
            </w:r>
          </w:p>
        </w:tc>
      </w:tr>
      <w:tr w:rsidR="00E81B44" w:rsidRPr="00D1785D" w:rsidTr="005C569A">
        <w:trPr>
          <w:trHeight w:hRule="exact" w:val="849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ACOD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N(4)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Default="00E81B44">
            <w:r w:rsidRPr="00CA561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5" w:hanging="5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Реестровый             номер            источника </w:t>
            </w:r>
            <w:r w:rsidRPr="00D1785D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аннулирования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24E96" w:rsidRPr="004A442A" w:rsidRDefault="00BA5AD8" w:rsidP="00F24E96">
            <w:pPr>
              <w:shd w:val="clear" w:color="auto" w:fill="FFFFFF"/>
              <w:spacing w:after="0" w:line="240" w:lineRule="auto"/>
              <w:ind w:left="19" w:right="244" w:firstLine="58"/>
              <w:rPr>
                <w:ins w:id="1065" w:author="asu_08" w:date="2020-06-26T12:26:00Z"/>
                <w:rFonts w:ascii="Times New Roman" w:hAnsi="Times New Roman"/>
                <w:spacing w:val="2"/>
                <w:sz w:val="24"/>
                <w:szCs w:val="24"/>
              </w:rPr>
            </w:pPr>
            <w:ins w:id="1066" w:author="asu_08" w:date="2020-06-29T14:13:00Z">
              <w:r>
                <w:rPr>
                  <w:rFonts w:ascii="Times New Roman" w:hAnsi="Times New Roman"/>
                  <w:sz w:val="24"/>
                  <w:szCs w:val="24"/>
                </w:rPr>
                <w:t>@@</w:t>
              </w:r>
            </w:ins>
            <w:ins w:id="1067" w:author="asu_08" w:date="2020-06-26T12:26:00Z">
              <w:r w:rsidR="00F24E96" w:rsidRPr="00D1785D">
                <w:rPr>
                  <w:rFonts w:ascii="Times New Roman" w:hAnsi="Times New Roman"/>
                  <w:spacing w:val="2"/>
                  <w:sz w:val="24"/>
                  <w:szCs w:val="24"/>
                </w:rPr>
                <w:t xml:space="preserve"> </w:t>
              </w:r>
            </w:ins>
          </w:p>
          <w:p w:rsidR="00E81B44" w:rsidRPr="00D1785D" w:rsidRDefault="00F24E96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ins w:id="1068" w:author="asu_08" w:date="2020-06-26T12:26:00Z"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</w:rPr>
                <w:t xml:space="preserve"> </w:t>
              </w:r>
            </w:ins>
            <w:r w:rsidR="00E81B44"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Справочник </w:t>
            </w:r>
            <w:r w:rsidR="00E81B44"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</w:t>
            </w:r>
            <w:r w:rsidR="00E81B44"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002 или </w:t>
            </w:r>
            <w:r w:rsidR="00E81B44"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</w:t>
            </w:r>
            <w:r w:rsidR="00E81B44"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003 (</w:t>
            </w:r>
            <w:r w:rsidR="00E81B44" w:rsidRPr="00D1785D">
              <w:rPr>
                <w:rFonts w:ascii="Times New Roman" w:hAnsi="Times New Roman"/>
                <w:color w:val="FF0000"/>
                <w:sz w:val="24"/>
                <w:szCs w:val="24"/>
              </w:rPr>
              <w:t>четыре последние знака</w:t>
            </w:r>
            <w:r w:rsidR="00E81B44"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 w:rsidR="0093459F" w:rsidRPr="00D1785D" w:rsidTr="005C569A">
        <w:trPr>
          <w:trHeight w:hRule="exact" w:val="1766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right="10" w:hanging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Код         подразделения         медицинской организации-источника аннулирования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right="101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Региональный справочник. </w:t>
            </w:r>
            <w:r w:rsidRPr="00D1785D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 xml:space="preserve">Указывается для медицинской </w:t>
            </w:r>
            <w:r w:rsidRPr="00D1785D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 xml:space="preserve">организации при наличии </w:t>
            </w:r>
            <w:r w:rsidRPr="00D1785D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подразделений</w:t>
            </w:r>
          </w:p>
        </w:tc>
      </w:tr>
      <w:tr w:rsidR="0093459F" w:rsidRPr="00D1785D" w:rsidTr="00176228">
        <w:tblPrEx>
          <w:tblW w:w="10348" w:type="dxa"/>
          <w:tblInd w:w="40" w:type="dxa"/>
          <w:tblLayout w:type="fixed"/>
          <w:tblCellMar>
            <w:left w:w="40" w:type="dxa"/>
            <w:right w:w="40" w:type="dxa"/>
          </w:tblCellMar>
          <w:tblLook w:val="0000"/>
          <w:tblPrExChange w:id="1069" w:author="asu_08" w:date="2020-06-25T12:14:00Z">
            <w:tblPrEx>
              <w:tblW w:w="10348" w:type="dxa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5765"/>
          <w:trPrChange w:id="1070" w:author="asu_08" w:date="2020-06-25T12:14:00Z">
            <w:trPr>
              <w:gridAfter w:val="0"/>
              <w:trHeight w:hRule="exact" w:val="4835"/>
            </w:trPr>
          </w:trPrChange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71" w:author="asu_08" w:date="2020-06-25T12:14:00Z">
              <w:tcPr>
                <w:tcW w:w="110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72" w:author="asu_08" w:date="2020-06-25T12:14:00Z">
              <w:tcPr>
                <w:tcW w:w="164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PR_ANL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73" w:author="asu_08" w:date="2020-06-25T12:14:00Z">
              <w:tcPr>
                <w:tcW w:w="96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N(1)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74" w:author="asu_08" w:date="2020-06-25T12:14:00Z">
              <w:tcPr>
                <w:tcW w:w="68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E81B44" w:rsidRDefault="00E81B44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75" w:author="asu_08" w:date="2020-06-25T12:14:00Z">
              <w:tcPr>
                <w:tcW w:w="329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z w:val="24"/>
                <w:szCs w:val="24"/>
              </w:rPr>
              <w:t>Причина аннулирования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76" w:author="asu_08" w:date="2020-06-25T12:14:00Z">
              <w:tcPr>
                <w:tcW w:w="2650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400F80" w:rsidRPr="00804BD5" w:rsidRDefault="00BA5AD8" w:rsidP="005C569A">
            <w:pPr>
              <w:shd w:val="clear" w:color="auto" w:fill="FFFFFF"/>
              <w:spacing w:after="0" w:line="240" w:lineRule="auto"/>
              <w:ind w:left="29" w:right="115"/>
              <w:rPr>
                <w:ins w:id="1077" w:author="asu_08" w:date="2020-06-26T14:54:00Z"/>
                <w:rFonts w:ascii="Times New Roman" w:hAnsi="Times New Roman"/>
                <w:color w:val="000000"/>
                <w:spacing w:val="1"/>
                <w:sz w:val="24"/>
                <w:szCs w:val="24"/>
                <w:rPrChange w:id="1078" w:author="asu_08" w:date="2020-06-26T15:10:00Z">
                  <w:rPr>
                    <w:ins w:id="1079" w:author="asu_08" w:date="2020-06-26T14:54:00Z"/>
                    <w:rFonts w:ascii="Times New Roman" w:hAnsi="Times New Roman"/>
                    <w:color w:val="000000"/>
                    <w:spacing w:val="1"/>
                    <w:sz w:val="24"/>
                    <w:szCs w:val="24"/>
                    <w:lang w:val="en-US"/>
                  </w:rPr>
                </w:rPrChange>
              </w:rPr>
            </w:pPr>
            <w:ins w:id="1080" w:author="asu_08" w:date="2020-06-29T14:13:00Z">
              <w:r>
                <w:rPr>
                  <w:rFonts w:ascii="Times New Roman" w:hAnsi="Times New Roman"/>
                  <w:sz w:val="24"/>
                  <w:szCs w:val="24"/>
                </w:rPr>
                <w:t>@@</w:t>
              </w:r>
            </w:ins>
          </w:p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9" w:right="115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 xml:space="preserve">1. неявка пациента на госпитализацию </w:t>
            </w:r>
          </w:p>
          <w:p w:rsidR="0093459F" w:rsidRPr="00804BD5" w:rsidRDefault="0093459F" w:rsidP="005C569A">
            <w:pPr>
              <w:shd w:val="clear" w:color="auto" w:fill="FFFFFF"/>
              <w:spacing w:after="0" w:line="240" w:lineRule="auto"/>
              <w:ind w:left="29" w:right="115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2. не предоставление       необходимого пакета документов(отказ медицинской             организации, оказывающей медицинскую помощь в стационарных условиях) </w:t>
            </w:r>
          </w:p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9" w:right="115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3. инициативный            отказ            от госпитализации пациентом </w:t>
            </w:r>
          </w:p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9" w:right="115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 xml:space="preserve">4. смерть </w:t>
            </w:r>
          </w:p>
          <w:p w:rsidR="0093459F" w:rsidRDefault="0093459F" w:rsidP="005C569A">
            <w:pPr>
              <w:shd w:val="clear" w:color="auto" w:fill="FFFFFF"/>
              <w:spacing w:after="0" w:line="240" w:lineRule="auto"/>
              <w:ind w:left="29" w:right="115"/>
              <w:rPr>
                <w:ins w:id="1081" w:author="asu_08" w:date="2020-06-25T12:14:00Z"/>
                <w:rFonts w:ascii="Times New Roman" w:hAnsi="Times New Roman"/>
                <w:color w:val="000000"/>
                <w:spacing w:val="3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5. прочие</w:t>
            </w:r>
          </w:p>
          <w:p w:rsidR="00176228" w:rsidRPr="00176228" w:rsidRDefault="00176228" w:rsidP="005C569A">
            <w:pPr>
              <w:shd w:val="clear" w:color="auto" w:fill="FFFFFF"/>
              <w:spacing w:after="0" w:line="240" w:lineRule="auto"/>
              <w:ind w:left="29" w:right="115"/>
              <w:rPr>
                <w:rFonts w:ascii="Times New Roman" w:hAnsi="Times New Roman"/>
                <w:sz w:val="24"/>
                <w:szCs w:val="24"/>
                <w:lang w:val="en-US"/>
                <w:rPrChange w:id="1082" w:author="asu_08" w:date="2020-06-25T12:1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083" w:author="asu_08" w:date="2020-06-25T12:14:00Z"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1&lt;=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PR_ANL</w:t>
              </w:r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&lt;=5</w:t>
              </w:r>
            </w:ins>
          </w:p>
        </w:tc>
      </w:tr>
    </w:tbl>
    <w:p w:rsidR="0093459F" w:rsidRPr="00D1785D" w:rsidRDefault="0093459F" w:rsidP="0093459F">
      <w:pPr>
        <w:shd w:val="clear" w:color="auto" w:fill="FFFFFF"/>
        <w:spacing w:after="0" w:line="240" w:lineRule="auto"/>
        <w:ind w:right="403" w:firstLine="749"/>
        <w:jc w:val="both"/>
        <w:rPr>
          <w:rFonts w:ascii="Times New Roman" w:hAnsi="Times New Roman"/>
          <w:sz w:val="24"/>
          <w:szCs w:val="24"/>
        </w:rPr>
      </w:pPr>
    </w:p>
    <w:p w:rsidR="0093459F" w:rsidRPr="00D1785D" w:rsidRDefault="0093459F" w:rsidP="0093459F">
      <w:pPr>
        <w:shd w:val="clear" w:color="auto" w:fill="FFFFFF"/>
        <w:spacing w:after="0" w:line="240" w:lineRule="auto"/>
        <w:ind w:right="403" w:firstLine="749"/>
        <w:jc w:val="both"/>
        <w:rPr>
          <w:rFonts w:ascii="Times New Roman" w:hAnsi="Times New Roman"/>
          <w:sz w:val="24"/>
          <w:szCs w:val="24"/>
        </w:rPr>
        <w:sectPr w:rsidR="0093459F" w:rsidRPr="00D1785D" w:rsidSect="0093459F">
          <w:pgSz w:w="11909" w:h="16834"/>
          <w:pgMar w:top="1134" w:right="567" w:bottom="1134" w:left="1134" w:header="720" w:footer="720" w:gutter="0"/>
          <w:cols w:space="60"/>
          <w:noEndnote/>
        </w:sectPr>
      </w:pPr>
    </w:p>
    <w:p w:rsidR="0093459F" w:rsidRPr="00D1785D" w:rsidRDefault="0093459F" w:rsidP="0093459F">
      <w:pPr>
        <w:shd w:val="clear" w:color="auto" w:fill="FFFFFF"/>
        <w:spacing w:after="0" w:line="240" w:lineRule="auto"/>
        <w:ind w:right="-1"/>
        <w:rPr>
          <w:rFonts w:ascii="Times New Roman" w:hAnsi="Times New Roman"/>
          <w:b/>
          <w:color w:val="212121"/>
          <w:spacing w:val="3"/>
          <w:sz w:val="24"/>
          <w:szCs w:val="24"/>
        </w:rPr>
      </w:pPr>
      <w:del w:id="1084" w:author="Михаил" w:date="2020-05-14T14:31:00Z">
        <w:r w:rsidRPr="00D1785D" w:rsidDel="00B26D18">
          <w:rPr>
            <w:rFonts w:ascii="Times New Roman" w:hAnsi="Times New Roman"/>
            <w:b/>
            <w:color w:val="212121"/>
            <w:spacing w:val="3"/>
            <w:sz w:val="24"/>
            <w:szCs w:val="24"/>
          </w:rPr>
          <w:delText xml:space="preserve">Таблица </w:delText>
        </w:r>
      </w:del>
      <w:ins w:id="1085" w:author="Михаил" w:date="2020-05-14T14:31:00Z">
        <w:r w:rsidR="00B26D18">
          <w:rPr>
            <w:rFonts w:ascii="Times New Roman" w:hAnsi="Times New Roman"/>
            <w:b/>
            <w:color w:val="212121"/>
            <w:spacing w:val="3"/>
            <w:sz w:val="24"/>
            <w:szCs w:val="24"/>
          </w:rPr>
          <w:t>Б</w:t>
        </w:r>
      </w:ins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5. Состав   сведений   о   пациентах,   выбывших   из   медицинских   организаций, оказывающих медицинскую помощь в стационарных условиях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96"/>
        <w:jc w:val="center"/>
        <w:rPr>
          <w:rFonts w:ascii="Times New Roman" w:hAnsi="Times New Roman"/>
          <w:b/>
          <w:color w:val="212121"/>
          <w:spacing w:val="3"/>
          <w:sz w:val="24"/>
          <w:szCs w:val="24"/>
        </w:rPr>
      </w:pPr>
    </w:p>
    <w:p w:rsidR="00C969B3" w:rsidRPr="00C969B3" w:rsidRDefault="00C969B3" w:rsidP="00C969B3">
      <w:pPr>
        <w:shd w:val="clear" w:color="auto" w:fill="FFFFFF"/>
        <w:spacing w:after="0" w:line="240" w:lineRule="auto"/>
        <w:ind w:left="96"/>
        <w:rPr>
          <w:ins w:id="1086" w:author="Михаил" w:date="2020-05-14T14:40:00Z"/>
          <w:rFonts w:ascii="Times New Roman" w:hAnsi="Times New Roman"/>
          <w:color w:val="212121"/>
          <w:spacing w:val="3"/>
          <w:sz w:val="24"/>
          <w:szCs w:val="24"/>
        </w:rPr>
      </w:pPr>
      <w:ins w:id="1087" w:author="Михаил" w:date="2020-05-14T14:40:00Z">
        <w:r w:rsidRPr="00C969B3">
          <w:rPr>
            <w:rFonts w:ascii="Times New Roman" w:hAnsi="Times New Roman" w:cs="Times New Roman"/>
            <w:bCs/>
            <w:sz w:val="24"/>
            <w:szCs w:val="24"/>
          </w:rPr>
          <w:t>Файл формата XML с кодовой страницей Windows-1251</w:t>
        </w:r>
      </w:ins>
    </w:p>
    <w:p w:rsidR="0093459F" w:rsidRPr="00D1785D" w:rsidRDefault="00C969B3" w:rsidP="00C969B3">
      <w:pPr>
        <w:shd w:val="clear" w:color="auto" w:fill="FFFFFF"/>
        <w:spacing w:after="0" w:line="240" w:lineRule="auto"/>
        <w:ind w:left="96"/>
        <w:rPr>
          <w:rFonts w:ascii="Times New Roman" w:hAnsi="Times New Roman"/>
          <w:color w:val="212121"/>
          <w:spacing w:val="3"/>
          <w:sz w:val="24"/>
          <w:szCs w:val="24"/>
        </w:rPr>
      </w:pPr>
      <w:ins w:id="1088" w:author="Михаил" w:date="2020-05-14T14:40:00Z">
        <w:r>
          <w:rPr>
            <w:rFonts w:ascii="Times New Roman" w:hAnsi="Times New Roman"/>
            <w:color w:val="212121"/>
            <w:spacing w:val="3"/>
            <w:sz w:val="24"/>
            <w:szCs w:val="24"/>
          </w:rPr>
          <w:t>Имя ф</w:t>
        </w:r>
        <w:r w:rsidRPr="00D1785D">
          <w:rPr>
            <w:rFonts w:ascii="Times New Roman" w:hAnsi="Times New Roman"/>
            <w:color w:val="212121"/>
            <w:spacing w:val="3"/>
            <w:sz w:val="24"/>
            <w:szCs w:val="24"/>
          </w:rPr>
          <w:t>айл</w:t>
        </w:r>
        <w:r>
          <w:rPr>
            <w:rFonts w:ascii="Times New Roman" w:hAnsi="Times New Roman"/>
            <w:color w:val="212121"/>
            <w:spacing w:val="3"/>
            <w:sz w:val="24"/>
            <w:szCs w:val="24"/>
          </w:rPr>
          <w:t>а</w:t>
        </w:r>
        <w:r w:rsidRPr="00D1785D">
          <w:rPr>
            <w:rFonts w:ascii="Times New Roman" w:hAnsi="Times New Roman"/>
            <w:color w:val="212121"/>
            <w:spacing w:val="3"/>
            <w:sz w:val="24"/>
            <w:szCs w:val="24"/>
          </w:rPr>
          <w:t xml:space="preserve"> </w:t>
        </w:r>
      </w:ins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T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5-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X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RRNN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-ГГГГ-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MM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-ДД.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XML</w:t>
      </w:r>
    </w:p>
    <w:p w:rsidR="00C969B3" w:rsidRDefault="0093459F" w:rsidP="0093459F">
      <w:pPr>
        <w:shd w:val="clear" w:color="auto" w:fill="FFFFFF"/>
        <w:spacing w:after="0" w:line="240" w:lineRule="auto"/>
        <w:ind w:left="96"/>
        <w:rPr>
          <w:ins w:id="1089" w:author="Михаил" w:date="2020-05-14T14:43:00Z"/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Где </w:t>
      </w:r>
      <w:ins w:id="1090" w:author="Михаил" w:date="2020-05-14T14:43:00Z">
        <w:r w:rsidR="00C969B3">
          <w:rPr>
            <w:rFonts w:ascii="Times New Roman" w:hAnsi="Times New Roman"/>
            <w:color w:val="212121"/>
            <w:spacing w:val="3"/>
            <w:sz w:val="24"/>
            <w:szCs w:val="24"/>
            <w:lang w:val="en-US"/>
          </w:rPr>
          <w:t>T</w:t>
        </w:r>
        <w:r w:rsidR="00C969B3" w:rsidRPr="00B26D18">
          <w:rPr>
            <w:rFonts w:ascii="Times New Roman" w:hAnsi="Times New Roman"/>
            <w:color w:val="212121"/>
            <w:spacing w:val="3"/>
            <w:sz w:val="24"/>
            <w:szCs w:val="24"/>
          </w:rPr>
          <w:t xml:space="preserve"> </w:t>
        </w:r>
        <w:r w:rsidR="00C969B3">
          <w:rPr>
            <w:rFonts w:ascii="Times New Roman" w:hAnsi="Times New Roman"/>
            <w:color w:val="212121"/>
            <w:spacing w:val="3"/>
            <w:sz w:val="24"/>
            <w:szCs w:val="24"/>
          </w:rPr>
          <w:t xml:space="preserve">– латинская буква </w:t>
        </w:r>
        <w:r w:rsidR="00C969B3">
          <w:rPr>
            <w:rFonts w:ascii="Times New Roman" w:hAnsi="Times New Roman"/>
            <w:color w:val="212121"/>
            <w:spacing w:val="3"/>
            <w:sz w:val="24"/>
            <w:szCs w:val="24"/>
            <w:lang w:val="en-US"/>
          </w:rPr>
          <w:t>T</w:t>
        </w:r>
        <w:r w:rsidR="00C969B3">
          <w:rPr>
            <w:rFonts w:ascii="Times New Roman" w:hAnsi="Times New Roman"/>
            <w:color w:val="212121"/>
            <w:spacing w:val="3"/>
            <w:sz w:val="24"/>
            <w:szCs w:val="24"/>
          </w:rPr>
          <w:t>;</w:t>
        </w:r>
      </w:ins>
    </w:p>
    <w:p w:rsidR="00D85887" w:rsidRDefault="0093459F" w:rsidP="00D85887">
      <w:pPr>
        <w:shd w:val="clear" w:color="auto" w:fill="FFFFFF"/>
        <w:spacing w:after="0" w:line="240" w:lineRule="auto"/>
        <w:ind w:left="96" w:firstLine="330"/>
        <w:rPr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Х – буква М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>(латинская)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для МО, буква 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  <w:lang w:val="en-US"/>
        </w:rPr>
        <w:t>F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для фонда и буква 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  <w:lang w:val="en-US"/>
        </w:rPr>
        <w:t>S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для СМО;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426"/>
        <w:rPr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RRNN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 xml:space="preserve"> – код МО (четыре последние знака поля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MCOD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 xml:space="preserve"> справочника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F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 xml:space="preserve">003, например, для БУЗ "Вологодская городская больница №1"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MCOD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 xml:space="preserve">=352511, следовательно,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RRNN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>=2511)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>, для фонда 0000, для СМО – 0003;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426"/>
        <w:rPr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>ГГГГ – год;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426"/>
        <w:rPr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  <w:lang w:val="en-US"/>
        </w:rPr>
        <w:t>MM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– месяц;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>ДД – день.</w:t>
      </w:r>
    </w:p>
    <w:p w:rsidR="0093459F" w:rsidRPr="00D1785D" w:rsidRDefault="0093459F" w:rsidP="009345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0206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101"/>
        <w:gridCol w:w="1648"/>
        <w:gridCol w:w="964"/>
        <w:gridCol w:w="689"/>
        <w:gridCol w:w="3296"/>
        <w:gridCol w:w="2508"/>
        <w:tblGridChange w:id="1091">
          <w:tblGrid>
            <w:gridCol w:w="68"/>
            <w:gridCol w:w="1033"/>
            <w:gridCol w:w="68"/>
            <w:gridCol w:w="1580"/>
            <w:gridCol w:w="68"/>
            <w:gridCol w:w="896"/>
            <w:gridCol w:w="68"/>
            <w:gridCol w:w="621"/>
            <w:gridCol w:w="68"/>
            <w:gridCol w:w="3228"/>
            <w:gridCol w:w="68"/>
            <w:gridCol w:w="2440"/>
            <w:gridCol w:w="68"/>
          </w:tblGrid>
        </w:tblGridChange>
      </w:tblGrid>
      <w:tr w:rsidR="00D1785D" w:rsidRPr="00D1785D" w:rsidTr="00C969B3">
        <w:trPr>
          <w:trHeight w:hRule="exact" w:val="550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Код элемента</w:t>
            </w: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Содержание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Формат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Тип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Наименование</w:t>
            </w:r>
          </w:p>
        </w:tc>
        <w:tc>
          <w:tcPr>
            <w:tcW w:w="2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Дополнительная информация</w:t>
            </w:r>
          </w:p>
        </w:tc>
      </w:tr>
      <w:tr w:rsidR="0093459F" w:rsidRPr="00D1785D" w:rsidTr="00C969B3">
        <w:trPr>
          <w:trHeight w:hRule="exact" w:val="377"/>
        </w:trPr>
        <w:tc>
          <w:tcPr>
            <w:tcW w:w="1020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19"/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Корневой элемент</w:t>
            </w:r>
          </w:p>
        </w:tc>
      </w:tr>
      <w:tr w:rsidR="0093459F" w:rsidRPr="00D1785D" w:rsidTr="00C969B3">
        <w:trPr>
          <w:trHeight w:hRule="exact" w:val="464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ZL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LIST</w:t>
            </w: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ZGLV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Заголовок файла</w:t>
            </w:r>
          </w:p>
        </w:tc>
        <w:tc>
          <w:tcPr>
            <w:tcW w:w="2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</w:p>
        </w:tc>
      </w:tr>
      <w:tr w:rsidR="0093459F" w:rsidRPr="00D1785D" w:rsidTr="00C969B3">
        <w:trPr>
          <w:trHeight w:hRule="exact" w:val="428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ZAP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OM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Записи</w:t>
            </w:r>
          </w:p>
        </w:tc>
        <w:tc>
          <w:tcPr>
            <w:tcW w:w="2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</w:p>
        </w:tc>
      </w:tr>
      <w:tr w:rsidR="0093459F" w:rsidRPr="00D1785D" w:rsidTr="00B26D18">
        <w:trPr>
          <w:trHeight w:hRule="exact" w:val="293"/>
        </w:trPr>
        <w:tc>
          <w:tcPr>
            <w:tcW w:w="1020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Заголовок файла</w:t>
            </w:r>
          </w:p>
        </w:tc>
      </w:tr>
      <w:tr w:rsidR="00E81B44" w:rsidRPr="00D1785D" w:rsidTr="00B26D18">
        <w:trPr>
          <w:trHeight w:hRule="exact" w:val="865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ZGLV</w:t>
            </w: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FILENAME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T(36)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Default="00E81B44">
            <w:r w:rsidRPr="005A2A2F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Имя файла</w:t>
            </w:r>
          </w:p>
        </w:tc>
        <w:tc>
          <w:tcPr>
            <w:tcW w:w="2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  <w:t>T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5-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  <w:t>x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-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  <w:t>RRNN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-</w:t>
            </w:r>
            <w:proofErr w:type="spellStart"/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  <w:proofErr w:type="spellEnd"/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.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  <w:t>XML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(</w:t>
            </w:r>
            <w:r w:rsidRPr="00D1785D">
              <w:rPr>
                <w:rFonts w:ascii="Times New Roman" w:hAnsi="Times New Roman"/>
                <w:color w:val="FF0000"/>
                <w:spacing w:val="2"/>
                <w:sz w:val="24"/>
                <w:szCs w:val="24"/>
              </w:rPr>
              <w:t>буквы только латинские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)</w:t>
            </w:r>
          </w:p>
        </w:tc>
      </w:tr>
      <w:tr w:rsidR="00E81B44" w:rsidRPr="00D1785D" w:rsidTr="0093459F">
        <w:trPr>
          <w:trHeight w:hRule="exact" w:val="563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DATA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6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Default="00E81B44">
            <w:r w:rsidRPr="005A2A2F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sz w:val="24"/>
                <w:szCs w:val="24"/>
              </w:rPr>
              <w:t xml:space="preserve">Текущая дата в виде </w:t>
            </w:r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</w:p>
        </w:tc>
        <w:tc>
          <w:tcPr>
            <w:tcW w:w="2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4BD5" w:rsidRDefault="00BA5AD8" w:rsidP="00804BD5">
            <w:pPr>
              <w:shd w:val="clear" w:color="auto" w:fill="FFFFFF"/>
              <w:spacing w:after="0" w:line="240" w:lineRule="auto"/>
              <w:ind w:left="19" w:right="244" w:firstLine="58"/>
              <w:rPr>
                <w:ins w:id="1092" w:author="asu_08" w:date="2020-06-26T15:08:00Z"/>
                <w:rFonts w:ascii="Times New Roman" w:hAnsi="Times New Roman"/>
                <w:spacing w:val="2"/>
                <w:sz w:val="24"/>
                <w:szCs w:val="24"/>
                <w:lang w:val="en-US"/>
              </w:rPr>
            </w:pPr>
            <w:ins w:id="1093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  <w:ins w:id="1094" w:author="asu_08" w:date="2020-06-26T15:08:00Z">
              <w:r w:rsidR="00804BD5" w:rsidRPr="00DE07E6">
                <w:rPr>
                  <w:rFonts w:ascii="Times New Roman" w:hAnsi="Times New Roman"/>
                  <w:spacing w:val="2"/>
                  <w:sz w:val="24"/>
                  <w:szCs w:val="24"/>
                  <w:lang w:val="en-US"/>
                </w:rPr>
                <w:t xml:space="preserve"> </w:t>
              </w:r>
            </w:ins>
          </w:p>
          <w:p w:rsidR="00E81B44" w:rsidRPr="00D1785D" w:rsidRDefault="00460800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  <w:ins w:id="1095" w:author="asu_08" w:date="2020-06-25T11:07:00Z"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DATA</w:t>
              </w:r>
            </w:ins>
            <w:ins w:id="1096" w:author="asu_08" w:date="2020-06-25T11:47:00Z">
              <w:r w:rsidR="002A30B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&gt;=</w:t>
              </w:r>
              <w:r w:rsidR="002A30BD"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 xml:space="preserve"> DTA_NAP</w:t>
              </w:r>
            </w:ins>
          </w:p>
        </w:tc>
      </w:tr>
      <w:tr w:rsidR="0093459F" w:rsidRPr="00D1785D" w:rsidTr="00B26D18">
        <w:trPr>
          <w:trHeight w:hRule="exact" w:val="261"/>
        </w:trPr>
        <w:tc>
          <w:tcPr>
            <w:tcW w:w="1020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Записи</w:t>
            </w:r>
          </w:p>
        </w:tc>
      </w:tr>
      <w:tr w:rsidR="0093459F" w:rsidRPr="00D1785D" w:rsidTr="0093459F">
        <w:trPr>
          <w:trHeight w:hRule="exact" w:val="563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ZAP</w:t>
            </w: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NOM_NAP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T(10)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106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Номер направления</w:t>
            </w:r>
          </w:p>
        </w:tc>
        <w:tc>
          <w:tcPr>
            <w:tcW w:w="2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Для госпитализаций по направлению</w:t>
            </w:r>
          </w:p>
        </w:tc>
      </w:tr>
      <w:tr w:rsidR="0093459F" w:rsidRPr="00D1785D" w:rsidTr="00E94594">
        <w:tblPrEx>
          <w:tblW w:w="10206" w:type="dxa"/>
          <w:tblLayout w:type="fixed"/>
          <w:tblCellMar>
            <w:left w:w="40" w:type="dxa"/>
            <w:right w:w="40" w:type="dxa"/>
          </w:tblCellMar>
          <w:tblLook w:val="0000"/>
          <w:tblPrExChange w:id="1097" w:author="asu_08" w:date="2020-06-25T11:49:00Z">
            <w:tblPrEx>
              <w:tblW w:w="10206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1662"/>
          <w:trPrChange w:id="1098" w:author="asu_08" w:date="2020-06-25T11:49:00Z">
            <w:trPr>
              <w:gridAfter w:val="0"/>
              <w:trHeight w:hRule="exact" w:val="558"/>
            </w:trPr>
          </w:trPrChange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099" w:author="asu_08" w:date="2020-06-25T11:49:00Z">
              <w:tcPr>
                <w:tcW w:w="110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6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00" w:author="asu_08" w:date="2020-06-25T11:49:00Z">
              <w:tcPr>
                <w:tcW w:w="164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DTA_NAP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01" w:author="asu_08" w:date="2020-06-25T11:49:00Z">
              <w:tcPr>
                <w:tcW w:w="96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6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02" w:author="asu_08" w:date="2020-06-25T11:49:00Z">
              <w:tcPr>
                <w:tcW w:w="68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96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03" w:author="asu_08" w:date="2020-06-25T11:49:00Z">
              <w:tcPr>
                <w:tcW w:w="329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Дата направления</w:t>
            </w:r>
            <w:r w:rsidRPr="00D1785D">
              <w:rPr>
                <w:rFonts w:ascii="Times New Roman" w:hAnsi="Times New Roman"/>
                <w:sz w:val="24"/>
                <w:szCs w:val="24"/>
              </w:rPr>
              <w:t xml:space="preserve"> в виде </w:t>
            </w:r>
          </w:p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</w:p>
        </w:tc>
        <w:tc>
          <w:tcPr>
            <w:tcW w:w="2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04" w:author="asu_08" w:date="2020-06-25T11:49:00Z">
              <w:tcPr>
                <w:tcW w:w="250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0B57BA" w:rsidRPr="00BA5AD8" w:rsidRDefault="00BA5AD8" w:rsidP="005C569A">
            <w:pPr>
              <w:shd w:val="clear" w:color="auto" w:fill="FFFFFF"/>
              <w:spacing w:after="0" w:line="240" w:lineRule="auto"/>
              <w:ind w:left="14"/>
              <w:rPr>
                <w:ins w:id="1105" w:author="asu_08" w:date="2020-06-26T14:55:00Z"/>
                <w:rFonts w:ascii="Times New Roman" w:hAnsi="Times New Roman"/>
                <w:color w:val="000000"/>
                <w:spacing w:val="3"/>
                <w:sz w:val="24"/>
                <w:szCs w:val="24"/>
                <w:rPrChange w:id="1106" w:author="asu_08" w:date="2020-06-29T14:13:00Z">
                  <w:rPr>
                    <w:ins w:id="1107" w:author="asu_08" w:date="2020-06-26T14:55:00Z"/>
                    <w:rFonts w:ascii="Times New Roman" w:hAnsi="Times New Roman"/>
                    <w:color w:val="000000"/>
                    <w:spacing w:val="3"/>
                    <w:sz w:val="24"/>
                    <w:szCs w:val="24"/>
                    <w:lang w:val="en-US"/>
                  </w:rPr>
                </w:rPrChange>
              </w:rPr>
            </w:pPr>
            <w:ins w:id="1108" w:author="asu_08" w:date="2020-06-29T14:13:00Z">
              <w:r>
                <w:rPr>
                  <w:rFonts w:ascii="Times New Roman" w:hAnsi="Times New Roman"/>
                  <w:sz w:val="24"/>
                  <w:szCs w:val="24"/>
                </w:rPr>
                <w:t>@@</w:t>
              </w:r>
            </w:ins>
          </w:p>
          <w:p w:rsidR="0093459F" w:rsidRPr="00870A92" w:rsidRDefault="0093459F" w:rsidP="005C569A">
            <w:pPr>
              <w:shd w:val="clear" w:color="auto" w:fill="FFFFFF"/>
              <w:spacing w:after="0" w:line="240" w:lineRule="auto"/>
              <w:ind w:left="14"/>
              <w:rPr>
                <w:ins w:id="1109" w:author="asu_08" w:date="2020-06-25T11:49:00Z"/>
                <w:rFonts w:ascii="Times New Roman" w:hAnsi="Times New Roman"/>
                <w:color w:val="000000"/>
                <w:spacing w:val="3"/>
                <w:sz w:val="24"/>
                <w:szCs w:val="24"/>
                <w:rPrChange w:id="1110" w:author="asu_08" w:date="2020-06-26T12:02:00Z">
                  <w:rPr>
                    <w:ins w:id="1111" w:author="asu_08" w:date="2020-06-25T11:49:00Z"/>
                    <w:rFonts w:ascii="Times New Roman" w:hAnsi="Times New Roman"/>
                    <w:color w:val="000000"/>
                    <w:spacing w:val="3"/>
                    <w:sz w:val="24"/>
                    <w:szCs w:val="24"/>
                    <w:lang w:val="en-US"/>
                  </w:rPr>
                </w:rPrChange>
              </w:rPr>
            </w:pPr>
            <w:r w:rsidRPr="00D1785D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Для госпитализаций по направлению</w:t>
            </w:r>
          </w:p>
          <w:p w:rsidR="00E94594" w:rsidRPr="00870A92" w:rsidRDefault="00E94594" w:rsidP="005C569A">
            <w:pPr>
              <w:widowControl w:val="0"/>
              <w:shd w:val="clear" w:color="auto" w:fill="FFFFFF"/>
              <w:autoSpaceDN w:val="0"/>
              <w:adjustRightInd w:val="0"/>
              <w:spacing w:after="0" w:line="240" w:lineRule="auto"/>
              <w:ind w:left="14"/>
              <w:rPr>
                <w:rFonts w:ascii="Times New Roman" w:hAnsi="Times New Roman"/>
                <w:sz w:val="24"/>
                <w:szCs w:val="24"/>
              </w:rPr>
            </w:pPr>
            <w:ins w:id="1112" w:author="asu_08" w:date="2020-06-25T11:49:00Z"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DTA</w:t>
              </w:r>
              <w:r w:rsidR="006463AA" w:rsidRPr="006463AA">
                <w:rPr>
                  <w:rFonts w:ascii="Times New Roman" w:hAnsi="Times New Roman"/>
                  <w:color w:val="000000"/>
                  <w:sz w:val="24"/>
                  <w:szCs w:val="24"/>
                  <w:rPrChange w:id="1113" w:author="asu_08" w:date="2020-06-26T12:02:00Z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NAP</w:t>
              </w:r>
              <w:r w:rsidR="006463AA" w:rsidRPr="006463AA">
                <w:rPr>
                  <w:rFonts w:ascii="Times New Roman" w:hAnsi="Times New Roman"/>
                  <w:color w:val="000000"/>
                  <w:sz w:val="24"/>
                  <w:szCs w:val="24"/>
                  <w:rPrChange w:id="1114" w:author="asu_08" w:date="2020-06-26T12:02:00Z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</w:rPrChange>
                </w:rPr>
                <w:t xml:space="preserve">&lt;= 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DTA</w:t>
              </w:r>
              <w:r w:rsidR="006463AA" w:rsidRPr="006463AA">
                <w:rPr>
                  <w:rFonts w:ascii="Times New Roman" w:hAnsi="Times New Roman"/>
                  <w:color w:val="000000"/>
                  <w:sz w:val="24"/>
                  <w:szCs w:val="24"/>
                  <w:rPrChange w:id="1115" w:author="asu_08" w:date="2020-06-26T12:02:00Z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FKT</w:t>
              </w:r>
            </w:ins>
          </w:p>
        </w:tc>
      </w:tr>
      <w:tr w:rsidR="00E81B44" w:rsidRPr="00D1785D" w:rsidTr="006326D4">
        <w:tblPrEx>
          <w:tblW w:w="10206" w:type="dxa"/>
          <w:tblLayout w:type="fixed"/>
          <w:tblCellMar>
            <w:left w:w="40" w:type="dxa"/>
            <w:right w:w="40" w:type="dxa"/>
          </w:tblCellMar>
          <w:tblLook w:val="0000"/>
          <w:tblPrExChange w:id="1116" w:author="asu_08" w:date="2020-06-25T12:12:00Z">
            <w:tblPrEx>
              <w:tblW w:w="10206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1700"/>
          <w:trPrChange w:id="1117" w:author="asu_08" w:date="2020-06-25T12:12:00Z">
            <w:trPr>
              <w:gridAfter w:val="0"/>
              <w:trHeight w:hRule="exact" w:val="882"/>
            </w:trPr>
          </w:trPrChange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18" w:author="asu_08" w:date="2020-06-25T12:12:00Z">
              <w:tcPr>
                <w:tcW w:w="110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870A92" w:rsidRDefault="00E81B44" w:rsidP="005C569A">
            <w:pPr>
              <w:shd w:val="clear" w:color="auto" w:fill="FFFFFF"/>
              <w:spacing w:after="0" w:line="240" w:lineRule="auto"/>
              <w:ind w:left="58"/>
              <w:rPr>
                <w:rFonts w:ascii="Times New Roman" w:hAnsi="Times New Roman"/>
                <w:color w:val="000000"/>
                <w:sz w:val="24"/>
                <w:szCs w:val="24"/>
                <w:rPrChange w:id="1119" w:author="asu_08" w:date="2020-06-26T12:02:00Z">
                  <w:rPr>
                    <w:rFonts w:ascii="Times New Roman" w:hAnsi="Times New Roman"/>
                    <w:color w:val="000000"/>
                    <w:sz w:val="24"/>
                    <w:szCs w:val="24"/>
                    <w:lang w:val="en-US"/>
                  </w:rPr>
                </w:rPrChange>
              </w:rPr>
            </w:pP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20" w:author="asu_08" w:date="2020-06-25T12:12:00Z">
              <w:tcPr>
                <w:tcW w:w="164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FRM_MP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21" w:author="asu_08" w:date="2020-06-25T12:12:00Z">
              <w:tcPr>
                <w:tcW w:w="96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58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N(1)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22" w:author="asu_08" w:date="2020-06-25T12:12:00Z">
              <w:tcPr>
                <w:tcW w:w="68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>
            <w:r w:rsidRPr="00F43AD0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23" w:author="asu_08" w:date="2020-06-25T12:12:00Z">
              <w:tcPr>
                <w:tcW w:w="329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z w:val="24"/>
                <w:szCs w:val="24"/>
              </w:rPr>
              <w:t>Форма оказания медицинской помощи</w:t>
            </w:r>
          </w:p>
        </w:tc>
        <w:tc>
          <w:tcPr>
            <w:tcW w:w="2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24" w:author="asu_08" w:date="2020-06-25T12:12:00Z">
              <w:tcPr>
                <w:tcW w:w="250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5" w:firstLine="38"/>
              <w:rPr>
                <w:rFonts w:ascii="Times New Roman" w:hAnsi="Times New Roman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3 </w:t>
            </w:r>
            <w:r w:rsidR="006463AA" w:rsidRPr="006463AA">
              <w:rPr>
                <w:rFonts w:ascii="Times New Roman" w:hAnsi="Times New Roman"/>
                <w:spacing w:val="1"/>
                <w:sz w:val="24"/>
                <w:szCs w:val="24"/>
                <w:rPrChange w:id="1125" w:author="asu_08" w:date="2020-06-26T12:02:00Z">
                  <w:rPr>
                    <w:rFonts w:ascii="Times New Roman" w:hAnsi="Times New Roman" w:cs="Times New Roman"/>
                    <w:b/>
                    <w:bCs/>
                    <w:spacing w:val="1"/>
                    <w:sz w:val="24"/>
                    <w:szCs w:val="24"/>
                    <w:lang w:val="en-US"/>
                  </w:rPr>
                </w:rPrChange>
              </w:rPr>
              <w:t>-</w:t>
            </w:r>
            <w:r w:rsidRPr="00D1785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плановая </w:t>
            </w:r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5" w:firstLine="38"/>
              <w:rPr>
                <w:rFonts w:ascii="Times New Roman" w:hAnsi="Times New Roman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2 - неотложная </w:t>
            </w:r>
          </w:p>
          <w:p w:rsidR="00E81B44" w:rsidRPr="00BA5AD8" w:rsidRDefault="00E81B44" w:rsidP="005C569A">
            <w:pPr>
              <w:shd w:val="clear" w:color="auto" w:fill="FFFFFF"/>
              <w:spacing w:after="0" w:line="240" w:lineRule="auto"/>
              <w:ind w:left="5" w:firstLine="38"/>
              <w:rPr>
                <w:ins w:id="1126" w:author="asu_08" w:date="2020-06-26T15:08:00Z"/>
                <w:rFonts w:ascii="Times New Roman" w:hAnsi="Times New Roman"/>
                <w:spacing w:val="4"/>
                <w:sz w:val="24"/>
                <w:szCs w:val="24"/>
                <w:rPrChange w:id="1127" w:author="asu_08" w:date="2020-06-29T14:13:00Z">
                  <w:rPr>
                    <w:ins w:id="1128" w:author="asu_08" w:date="2020-06-26T15:08:00Z"/>
                    <w:rFonts w:ascii="Times New Roman" w:hAnsi="Times New Roman"/>
                    <w:spacing w:val="4"/>
                    <w:sz w:val="24"/>
                    <w:szCs w:val="24"/>
                    <w:lang w:val="en-US"/>
                  </w:rPr>
                </w:rPrChange>
              </w:rPr>
            </w:pPr>
            <w:r w:rsidRPr="00D1785D">
              <w:rPr>
                <w:rFonts w:ascii="Times New Roman" w:hAnsi="Times New Roman"/>
                <w:spacing w:val="4"/>
                <w:sz w:val="24"/>
                <w:szCs w:val="24"/>
              </w:rPr>
              <w:t>1 - экстренная</w:t>
            </w:r>
          </w:p>
          <w:p w:rsidR="00804BD5" w:rsidRPr="00BA5AD8" w:rsidRDefault="00BA5AD8" w:rsidP="00804BD5">
            <w:pPr>
              <w:shd w:val="clear" w:color="auto" w:fill="FFFFFF"/>
              <w:spacing w:after="0" w:line="240" w:lineRule="auto"/>
              <w:ind w:left="19" w:right="244" w:firstLine="58"/>
              <w:rPr>
                <w:ins w:id="1129" w:author="asu_08" w:date="2020-06-26T15:08:00Z"/>
                <w:rFonts w:ascii="Times New Roman" w:hAnsi="Times New Roman"/>
                <w:spacing w:val="2"/>
                <w:sz w:val="24"/>
                <w:szCs w:val="24"/>
                <w:rPrChange w:id="1130" w:author="asu_08" w:date="2020-06-29T14:13:00Z">
                  <w:rPr>
                    <w:ins w:id="1131" w:author="asu_08" w:date="2020-06-26T15:08:00Z"/>
                    <w:rFonts w:ascii="Times New Roman" w:hAnsi="Times New Roman"/>
                    <w:spacing w:val="2"/>
                    <w:sz w:val="24"/>
                    <w:szCs w:val="24"/>
                    <w:lang w:val="en-US"/>
                  </w:rPr>
                </w:rPrChange>
              </w:rPr>
            </w:pPr>
            <w:ins w:id="1132" w:author="asu_08" w:date="2020-06-29T14:13:00Z">
              <w:r>
                <w:rPr>
                  <w:rFonts w:ascii="Times New Roman" w:hAnsi="Times New Roman"/>
                  <w:sz w:val="24"/>
                  <w:szCs w:val="24"/>
                </w:rPr>
                <w:t>@@</w:t>
              </w:r>
            </w:ins>
            <w:ins w:id="1133" w:author="asu_08" w:date="2020-06-26T15:08:00Z">
              <w:r w:rsidR="006463AA" w:rsidRPr="006463AA">
                <w:rPr>
                  <w:rFonts w:ascii="Times New Roman" w:hAnsi="Times New Roman"/>
                  <w:spacing w:val="2"/>
                  <w:sz w:val="24"/>
                  <w:szCs w:val="24"/>
                  <w:rPrChange w:id="1134" w:author="asu_08" w:date="2020-06-29T14:13:00Z">
                    <w:rPr>
                      <w:rFonts w:ascii="Times New Roman" w:hAnsi="Times New Roman"/>
                      <w:spacing w:val="2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</w:p>
          <w:p w:rsidR="006326D4" w:rsidRPr="00870A92" w:rsidRDefault="006463AA" w:rsidP="005C569A">
            <w:pPr>
              <w:shd w:val="clear" w:color="auto" w:fill="FFFFFF"/>
              <w:spacing w:after="0" w:line="240" w:lineRule="auto"/>
              <w:ind w:left="5" w:firstLine="38"/>
              <w:rPr>
                <w:rFonts w:ascii="Times New Roman" w:hAnsi="Times New Roman"/>
                <w:sz w:val="24"/>
                <w:szCs w:val="24"/>
              </w:rPr>
            </w:pPr>
            <w:ins w:id="1135" w:author="asu_08" w:date="2020-06-25T12:12:00Z">
              <w:r w:rsidRPr="006463AA">
                <w:rPr>
                  <w:rFonts w:ascii="Times New Roman" w:hAnsi="Times New Roman"/>
                  <w:color w:val="000000"/>
                  <w:sz w:val="24"/>
                  <w:szCs w:val="24"/>
                  <w:rPrChange w:id="1136" w:author="asu_08" w:date="2020-06-26T12:02:00Z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</w:rPrChange>
                </w:rPr>
                <w:t>1&lt;=</w:t>
              </w:r>
              <w:r w:rsidR="006326D4"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FRM</w:t>
              </w:r>
              <w:r w:rsidRPr="006463AA">
                <w:rPr>
                  <w:rFonts w:ascii="Times New Roman" w:hAnsi="Times New Roman"/>
                  <w:color w:val="000000"/>
                  <w:sz w:val="24"/>
                  <w:szCs w:val="24"/>
                  <w:rPrChange w:id="1137" w:author="asu_08" w:date="2020-06-26T12:02:00Z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  <w:r w:rsidR="006326D4"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MP</w:t>
              </w:r>
              <w:r w:rsidRPr="006463AA">
                <w:rPr>
                  <w:rFonts w:ascii="Times New Roman" w:hAnsi="Times New Roman"/>
                  <w:color w:val="000000"/>
                  <w:sz w:val="24"/>
                  <w:szCs w:val="24"/>
                  <w:rPrChange w:id="1138" w:author="asu_08" w:date="2020-06-26T12:02:00Z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</w:rPrChange>
                </w:rPr>
                <w:t>&lt;=3</w:t>
              </w:r>
            </w:ins>
          </w:p>
        </w:tc>
      </w:tr>
      <w:tr w:rsidR="00E81B44" w:rsidRPr="00D1785D" w:rsidTr="00F573F0">
        <w:tblPrEx>
          <w:tblW w:w="10206" w:type="dxa"/>
          <w:tblLayout w:type="fixed"/>
          <w:tblCellMar>
            <w:left w:w="40" w:type="dxa"/>
            <w:right w:w="40" w:type="dxa"/>
          </w:tblCellMar>
          <w:tblLook w:val="0000"/>
          <w:tblPrExChange w:id="1139" w:author="asu_08" w:date="2020-06-25T11:47:00Z">
            <w:tblPrEx>
              <w:tblW w:w="10206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2349"/>
          <w:trPrChange w:id="1140" w:author="asu_08" w:date="2020-06-25T11:47:00Z">
            <w:trPr>
              <w:gridAfter w:val="0"/>
              <w:trHeight w:hRule="exact" w:val="881"/>
            </w:trPr>
          </w:trPrChange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41" w:author="asu_08" w:date="2020-06-25T11:47:00Z">
              <w:tcPr>
                <w:tcW w:w="110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870A92" w:rsidRDefault="00E81B44" w:rsidP="005C569A">
            <w:pPr>
              <w:shd w:val="clear" w:color="auto" w:fill="FFFFFF"/>
              <w:spacing w:after="0" w:line="240" w:lineRule="auto"/>
              <w:ind w:left="53"/>
              <w:rPr>
                <w:rFonts w:ascii="Times New Roman" w:hAnsi="Times New Roman"/>
                <w:color w:val="000000"/>
                <w:sz w:val="24"/>
                <w:szCs w:val="24"/>
                <w:rPrChange w:id="1142" w:author="asu_08" w:date="2020-06-26T12:02:00Z">
                  <w:rPr>
                    <w:rFonts w:ascii="Times New Roman" w:hAnsi="Times New Roman"/>
                    <w:color w:val="000000"/>
                    <w:sz w:val="24"/>
                    <w:szCs w:val="24"/>
                    <w:lang w:val="en-US"/>
                  </w:rPr>
                </w:rPrChange>
              </w:rPr>
            </w:pP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43" w:author="asu_08" w:date="2020-06-25T11:47:00Z">
              <w:tcPr>
                <w:tcW w:w="164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MCOD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STC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44" w:author="asu_08" w:date="2020-06-25T11:47:00Z">
              <w:tcPr>
                <w:tcW w:w="96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53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N(4)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45" w:author="asu_08" w:date="2020-06-25T11:47:00Z">
              <w:tcPr>
                <w:tcW w:w="68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>
            <w:r w:rsidRPr="00F43AD0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46" w:author="asu_08" w:date="2020-06-25T11:47:00Z">
              <w:tcPr>
                <w:tcW w:w="329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5" w:firstLine="1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Реестровый номер медицинской организации</w:t>
            </w:r>
          </w:p>
        </w:tc>
        <w:tc>
          <w:tcPr>
            <w:tcW w:w="2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47" w:author="asu_08" w:date="2020-06-25T11:47:00Z">
              <w:tcPr>
                <w:tcW w:w="250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870A92" w:rsidRDefault="00E81B44" w:rsidP="005C569A">
            <w:pPr>
              <w:shd w:val="clear" w:color="auto" w:fill="FFFFFF"/>
              <w:spacing w:after="0" w:line="240" w:lineRule="auto"/>
              <w:ind w:left="24"/>
              <w:rPr>
                <w:ins w:id="1148" w:author="asu_08" w:date="2020-06-25T11:47:00Z"/>
                <w:rFonts w:ascii="Times New Roman" w:hAnsi="Times New Roman"/>
                <w:color w:val="FF0000"/>
                <w:sz w:val="24"/>
                <w:szCs w:val="24"/>
                <w:rPrChange w:id="1149" w:author="asu_08" w:date="2020-06-26T12:02:00Z">
                  <w:rPr>
                    <w:ins w:id="1150" w:author="asu_08" w:date="2020-06-25T11:47:00Z"/>
                    <w:rFonts w:ascii="Times New Roman" w:hAnsi="Times New Roman"/>
                    <w:color w:val="FF0000"/>
                    <w:sz w:val="24"/>
                    <w:szCs w:val="24"/>
                    <w:lang w:val="en-US"/>
                  </w:rPr>
                </w:rPrChange>
              </w:rPr>
            </w:pPr>
            <w:r w:rsidRPr="00D1785D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Справочник </w:t>
            </w:r>
            <w:r w:rsidRPr="00D1785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F</w:t>
            </w:r>
            <w:r w:rsidRPr="00D1785D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003, четыре последние знака поля </w:t>
            </w:r>
            <w:r w:rsidRPr="00D1785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MCOD</w:t>
            </w:r>
          </w:p>
          <w:p w:rsidR="000B57BA" w:rsidRDefault="00BA5AD8" w:rsidP="005C569A">
            <w:pPr>
              <w:shd w:val="clear" w:color="auto" w:fill="FFFFFF"/>
              <w:spacing w:after="0" w:line="240" w:lineRule="auto"/>
              <w:ind w:left="24"/>
              <w:rPr>
                <w:ins w:id="1151" w:author="asu_08" w:date="2020-06-26T14:55:00Z"/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ins w:id="1152" w:author="asu_08" w:date="2020-06-29T14:13:00Z">
              <w:r>
                <w:rPr>
                  <w:rFonts w:ascii="Times New Roman" w:hAnsi="Times New Roman"/>
                  <w:sz w:val="24"/>
                  <w:szCs w:val="24"/>
                </w:rPr>
                <w:t>@@</w:t>
              </w:r>
            </w:ins>
          </w:p>
          <w:p w:rsidR="00F573F0" w:rsidRPr="00D1785D" w:rsidRDefault="00F573F0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sz w:val="24"/>
                <w:szCs w:val="24"/>
              </w:rPr>
            </w:pPr>
            <w:ins w:id="1153" w:author="asu_08" w:date="2020-06-25T11:47:00Z">
              <w:r>
                <w:rPr>
                  <w:rFonts w:ascii="Times New Roman" w:hAnsi="Times New Roman"/>
                  <w:color w:val="FF0000"/>
                  <w:sz w:val="24"/>
                  <w:szCs w:val="24"/>
                  <w:lang w:val="en-US"/>
                </w:rPr>
                <w:t>@</w:t>
              </w:r>
              <w:proofErr w:type="spellStart"/>
              <w:r>
                <w:rPr>
                  <w:rFonts w:ascii="Times New Roman" w:hAnsi="Times New Roman"/>
                  <w:color w:val="FF0000"/>
                  <w:sz w:val="24"/>
                  <w:szCs w:val="24"/>
                  <w:lang w:val="en-US"/>
                </w:rPr>
                <w:t>ref_table</w:t>
              </w:r>
            </w:ins>
            <w:proofErr w:type="spellEnd"/>
          </w:p>
        </w:tc>
      </w:tr>
      <w:tr w:rsidR="00E81B44" w:rsidRPr="00BA5AD8" w:rsidTr="00804BD5">
        <w:tblPrEx>
          <w:tblW w:w="10206" w:type="dxa"/>
          <w:tblLayout w:type="fixed"/>
          <w:tblCellMar>
            <w:left w:w="40" w:type="dxa"/>
            <w:right w:w="40" w:type="dxa"/>
          </w:tblCellMar>
          <w:tblLook w:val="0000"/>
          <w:tblPrExChange w:id="1154" w:author="asu_08" w:date="2020-06-26T15:10:00Z">
            <w:tblPrEx>
              <w:tblW w:w="10206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1007"/>
          <w:trPrChange w:id="1155" w:author="asu_08" w:date="2020-06-26T15:10:00Z">
            <w:trPr>
              <w:gridBefore w:val="1"/>
              <w:trHeight w:hRule="exact" w:val="645"/>
            </w:trPr>
          </w:trPrChange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56" w:author="asu_08" w:date="2020-06-26T15:10:00Z">
              <w:tcPr>
                <w:tcW w:w="110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9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57" w:author="asu_08" w:date="2020-06-26T15:10:00Z">
              <w:tcPr>
                <w:tcW w:w="164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DTA_FKT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58" w:author="asu_08" w:date="2020-06-26T15:10:00Z">
              <w:tcPr>
                <w:tcW w:w="96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59" w:author="asu_08" w:date="2020-06-26T15:10:00Z">
              <w:tcPr>
                <w:tcW w:w="68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>
            <w:r w:rsidRPr="00F43AD0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60" w:author="asu_08" w:date="2020-06-26T15:10:00Z">
              <w:tcPr>
                <w:tcW w:w="329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Дата госпитализации</w:t>
            </w:r>
            <w:r w:rsidRPr="00D1785D">
              <w:rPr>
                <w:rFonts w:ascii="Times New Roman" w:hAnsi="Times New Roman"/>
                <w:sz w:val="24"/>
                <w:szCs w:val="24"/>
              </w:rPr>
              <w:t xml:space="preserve"> в виде </w:t>
            </w:r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</w:p>
        </w:tc>
        <w:tc>
          <w:tcPr>
            <w:tcW w:w="2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61" w:author="asu_08" w:date="2020-06-26T15:10:00Z">
              <w:tcPr>
                <w:tcW w:w="250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804BD5" w:rsidRDefault="00BA5AD8" w:rsidP="005C569A">
            <w:pPr>
              <w:shd w:val="clear" w:color="auto" w:fill="FFFFFF"/>
              <w:spacing w:after="0" w:line="240" w:lineRule="auto"/>
              <w:rPr>
                <w:ins w:id="1162" w:author="asu_08" w:date="2020-06-26T15:10:00Z"/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ins w:id="1163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</w:p>
          <w:p w:rsidR="00E81B44" w:rsidRPr="00BA5AD8" w:rsidRDefault="00E94594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  <w:rPrChange w:id="1164" w:author="asu_08" w:date="2020-06-29T14:13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165" w:author="asu_08" w:date="2020-06-25T11:49:00Z"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DTA_FKT</w:t>
              </w:r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&lt;=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 xml:space="preserve"> DTA_END</w:t>
              </w:r>
            </w:ins>
          </w:p>
        </w:tc>
      </w:tr>
      <w:tr w:rsidR="00E81B44" w:rsidRPr="00D1785D" w:rsidTr="0093459F">
        <w:trPr>
          <w:trHeight w:hRule="exact" w:val="569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BA5AD8" w:rsidRDefault="00E81B44" w:rsidP="005C569A">
            <w:pPr>
              <w:shd w:val="clear" w:color="auto" w:fill="FFFFFF"/>
              <w:spacing w:after="0" w:line="240" w:lineRule="auto"/>
              <w:ind w:left="19"/>
              <w:rPr>
                <w:rFonts w:ascii="Times New Roman" w:hAnsi="Times New Roman"/>
                <w:color w:val="000000"/>
                <w:sz w:val="24"/>
                <w:szCs w:val="24"/>
                <w:lang w:val="en-US"/>
                <w:rPrChange w:id="1166" w:author="asu_08" w:date="2020-06-29T14:13:00Z"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DTA_END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Default="00E81B44">
            <w:r w:rsidRPr="00F43AD0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Дата выбытия</w:t>
            </w:r>
            <w:r w:rsidRPr="00D1785D">
              <w:rPr>
                <w:rFonts w:ascii="Times New Roman" w:hAnsi="Times New Roman"/>
                <w:sz w:val="24"/>
                <w:szCs w:val="24"/>
              </w:rPr>
              <w:t xml:space="preserve"> в виде </w:t>
            </w:r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</w:p>
        </w:tc>
        <w:tc>
          <w:tcPr>
            <w:tcW w:w="2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1B44" w:rsidRPr="00D1785D" w:rsidTr="0093459F">
        <w:trPr>
          <w:trHeight w:hRule="exact" w:val="365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W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T(1)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Default="00E81B44">
            <w:r w:rsidRPr="00F43AD0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Пол</w:t>
            </w:r>
          </w:p>
        </w:tc>
        <w:tc>
          <w:tcPr>
            <w:tcW w:w="2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BA5AD8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ins w:id="1167" w:author="asu_08" w:date="2020-06-29T14:13:00Z">
              <w:r>
                <w:rPr>
                  <w:rFonts w:ascii="Times New Roman" w:hAnsi="Times New Roman"/>
                  <w:sz w:val="24"/>
                  <w:szCs w:val="24"/>
                </w:rPr>
                <w:t>@@</w:t>
              </w:r>
            </w:ins>
            <w:ins w:id="1168" w:author="asu_08" w:date="2020-06-26T14:58:00Z">
              <w:r w:rsidR="001C14C9" w:rsidRPr="00D1785D">
                <w:rPr>
                  <w:rFonts w:ascii="Times New Roman" w:hAnsi="Times New Roman"/>
                  <w:color w:val="000000"/>
                  <w:sz w:val="24"/>
                  <w:szCs w:val="24"/>
                </w:rPr>
                <w:t xml:space="preserve"> </w:t>
              </w:r>
            </w:ins>
            <w:r w:rsidR="00E81B44"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Справочник </w:t>
            </w:r>
            <w:r w:rsidR="00E81B44"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V005</w:t>
            </w:r>
          </w:p>
        </w:tc>
      </w:tr>
      <w:tr w:rsidR="00E81B44" w:rsidRPr="00D1785D" w:rsidTr="00804BD5">
        <w:tblPrEx>
          <w:tblW w:w="10206" w:type="dxa"/>
          <w:tblLayout w:type="fixed"/>
          <w:tblCellMar>
            <w:left w:w="40" w:type="dxa"/>
            <w:right w:w="40" w:type="dxa"/>
          </w:tblCellMar>
          <w:tblLook w:val="0000"/>
          <w:tblPrExChange w:id="1169" w:author="asu_08" w:date="2020-06-26T15:11:00Z">
            <w:tblPrEx>
              <w:tblW w:w="10206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764"/>
          <w:trPrChange w:id="1170" w:author="asu_08" w:date="2020-06-26T15:11:00Z">
            <w:trPr>
              <w:gridBefore w:val="1"/>
              <w:trHeight w:hRule="exact" w:val="640"/>
            </w:trPr>
          </w:trPrChange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71" w:author="asu_08" w:date="2020-06-26T15:11:00Z">
              <w:tcPr>
                <w:tcW w:w="110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72" w:author="asu_08" w:date="2020-06-26T15:11:00Z">
              <w:tcPr>
                <w:tcW w:w="164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DR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73" w:author="asu_08" w:date="2020-06-26T15:11:00Z">
              <w:tcPr>
                <w:tcW w:w="96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74" w:author="asu_08" w:date="2020-06-26T15:11:00Z">
              <w:tcPr>
                <w:tcW w:w="68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>
            <w:r w:rsidRPr="00F43AD0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75" w:author="asu_08" w:date="2020-06-26T15:11:00Z">
              <w:tcPr>
                <w:tcW w:w="329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-2"/>
                <w:sz w:val="24"/>
                <w:szCs w:val="24"/>
              </w:rPr>
              <w:t>Дата рождения</w:t>
            </w:r>
            <w:r w:rsidRPr="00D1785D">
              <w:rPr>
                <w:rFonts w:ascii="Times New Roman" w:hAnsi="Times New Roman"/>
                <w:sz w:val="24"/>
                <w:szCs w:val="24"/>
              </w:rPr>
              <w:t xml:space="preserve"> в виде </w:t>
            </w:r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</w:p>
        </w:tc>
        <w:tc>
          <w:tcPr>
            <w:tcW w:w="2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176" w:author="asu_08" w:date="2020-06-26T15:11:00Z">
              <w:tcPr>
                <w:tcW w:w="250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A655D5" w:rsidRDefault="00BA5AD8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  <w:rPrChange w:id="1177" w:author="asu_08" w:date="2020-06-25T11:50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178" w:author="asu_08" w:date="2020-06-29T14:13:00Z">
              <w:r>
                <w:rPr>
                  <w:rFonts w:ascii="Times New Roman" w:hAnsi="Times New Roman"/>
                  <w:sz w:val="24"/>
                  <w:szCs w:val="24"/>
                </w:rPr>
                <w:t>@@</w:t>
              </w:r>
            </w:ins>
            <w:ins w:id="1179" w:author="asu_08" w:date="2020-06-26T15:10:00Z">
              <w:r w:rsidR="00804BD5">
                <w:rPr>
                  <w:rFonts w:ascii="Times New Roman" w:hAnsi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1180" w:author="asu_08" w:date="2020-06-26T15:11:00Z">
              <w:r w:rsidR="00804BD5">
                <w:rPr>
                  <w:rFonts w:ascii="Times New Roman" w:hAnsi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1181" w:author="asu_08" w:date="2020-06-25T11:50:00Z">
              <w:r w:rsidR="00A655D5">
                <w:rPr>
                  <w:rFonts w:ascii="Times New Roman" w:hAnsi="Times New Roman"/>
                  <w:sz w:val="24"/>
                  <w:szCs w:val="24"/>
                  <w:lang w:val="en-US"/>
                </w:rPr>
                <w:t>DR&lt;=</w:t>
              </w:r>
              <w:r w:rsidR="00A655D5"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 xml:space="preserve"> DTA_NAP</w:t>
              </w:r>
            </w:ins>
          </w:p>
        </w:tc>
      </w:tr>
      <w:tr w:rsidR="00E81B44" w:rsidRPr="00D1785D" w:rsidTr="0093459F">
        <w:trPr>
          <w:trHeight w:hRule="exact" w:val="365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4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KOD_PFK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FF5ABC">
            <w:pPr>
              <w:shd w:val="clear" w:color="auto" w:fill="FFFFFF"/>
              <w:spacing w:after="0" w:line="240" w:lineRule="auto"/>
              <w:ind w:left="48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del w:id="1182" w:author="Михаил" w:date="2020-05-20T11:13:00Z">
              <w:r w:rsidRPr="00D1785D" w:rsidDel="00FF5ABC">
                <w:rPr>
                  <w:rFonts w:ascii="Times New Roman" w:hAnsi="Times New Roman"/>
                  <w:color w:val="FF0000"/>
                  <w:sz w:val="24"/>
                  <w:szCs w:val="24"/>
                  <w:lang w:val="en-US"/>
                </w:rPr>
                <w:delText>N</w:delText>
              </w:r>
            </w:del>
            <w:ins w:id="1183" w:author="Михаил" w:date="2020-05-20T11:13:00Z">
              <w:r w:rsidR="00FF5ABC">
                <w:rPr>
                  <w:rFonts w:ascii="Times New Roman" w:hAnsi="Times New Roman"/>
                  <w:color w:val="FF0000"/>
                  <w:sz w:val="24"/>
                  <w:szCs w:val="24"/>
                  <w:lang w:val="en-US"/>
                </w:rPr>
                <w:t>N</w:t>
              </w:r>
            </w:ins>
            <w:r w:rsidRPr="00D1785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(</w:t>
            </w:r>
            <w:del w:id="1184" w:author="Михаил" w:date="2020-05-20T11:13:00Z">
              <w:r w:rsidRPr="00D1785D" w:rsidDel="00FF5ABC">
                <w:rPr>
                  <w:rFonts w:ascii="Times New Roman" w:hAnsi="Times New Roman"/>
                  <w:color w:val="FF0000"/>
                  <w:sz w:val="24"/>
                  <w:szCs w:val="24"/>
                </w:rPr>
                <w:delText>10</w:delText>
              </w:r>
            </w:del>
            <w:ins w:id="1185" w:author="Михаил" w:date="2020-05-20T11:13:00Z">
              <w:r w:rsidR="00FF5ABC">
                <w:rPr>
                  <w:rFonts w:ascii="Times New Roman" w:hAnsi="Times New Roman"/>
                  <w:color w:val="FF0000"/>
                  <w:sz w:val="24"/>
                  <w:szCs w:val="24"/>
                  <w:lang w:val="en-US"/>
                </w:rPr>
                <w:t>3</w:t>
              </w:r>
            </w:ins>
            <w:r w:rsidRPr="00D1785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Default="00E81B44">
            <w:r w:rsidRPr="00F43AD0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Профиль койки</w:t>
            </w:r>
          </w:p>
        </w:tc>
        <w:tc>
          <w:tcPr>
            <w:tcW w:w="2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FF5ABC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Справочник </w:t>
            </w:r>
            <w:del w:id="1186" w:author="Михаил" w:date="2020-05-20T11:13:00Z">
              <w:r w:rsidRPr="00D1785D" w:rsidDel="00FF5ABC">
                <w:rPr>
                  <w:rFonts w:ascii="Times New Roman" w:hAnsi="Times New Roman"/>
                  <w:color w:val="FF0000"/>
                  <w:sz w:val="24"/>
                  <w:szCs w:val="24"/>
                  <w:lang w:val="en-US"/>
                </w:rPr>
                <w:delText>T002</w:delText>
              </w:r>
            </w:del>
            <w:ins w:id="1187" w:author="Михаил" w:date="2020-05-20T11:13:00Z">
              <w:r w:rsidR="00FF5ABC">
                <w:rPr>
                  <w:rFonts w:ascii="Times New Roman" w:hAnsi="Times New Roman"/>
                  <w:color w:val="FF0000"/>
                  <w:sz w:val="24"/>
                  <w:szCs w:val="24"/>
                  <w:lang w:val="en-US"/>
                </w:rPr>
                <w:t>V020</w:t>
              </w:r>
            </w:ins>
          </w:p>
        </w:tc>
      </w:tr>
      <w:tr w:rsidR="00E81B44" w:rsidRPr="00D1785D" w:rsidTr="0093459F">
        <w:trPr>
          <w:trHeight w:hRule="exact" w:val="365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48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KOD_PFO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FF5ABC">
            <w:pPr>
              <w:shd w:val="clear" w:color="auto" w:fill="FFFFFF"/>
              <w:spacing w:after="0" w:line="240" w:lineRule="auto"/>
              <w:ind w:left="4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del w:id="1188" w:author="Михаил" w:date="2020-05-20T11:13:00Z">
              <w:r w:rsidRPr="00D1785D" w:rsidDel="00FF5ABC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delText>N</w:delText>
              </w:r>
            </w:del>
            <w:ins w:id="1189" w:author="Михаил" w:date="2020-05-20T11:13:00Z">
              <w:r w:rsidR="00FF5ABC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T</w:t>
              </w:r>
            </w:ins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</w:t>
            </w:r>
            <w:del w:id="1190" w:author="Михаил" w:date="2020-05-20T11:13:00Z">
              <w:r w:rsidRPr="00D1785D" w:rsidDel="00FF5ABC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delText>3</w:delText>
              </w:r>
            </w:del>
            <w:ins w:id="1191" w:author="Михаил" w:date="2020-05-20T11:13:00Z">
              <w:r w:rsidR="00FF5ABC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12</w:t>
              </w:r>
            </w:ins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Default="00E81B44">
            <w:r w:rsidRPr="00F43AD0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-1"/>
                <w:sz w:val="24"/>
                <w:szCs w:val="24"/>
              </w:rPr>
              <w:t>Код отделения (профиль)</w:t>
            </w:r>
          </w:p>
        </w:tc>
        <w:tc>
          <w:tcPr>
            <w:tcW w:w="2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FF5ABC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Справочник </w:t>
            </w:r>
            <w:del w:id="1192" w:author="Михаил" w:date="2020-05-20T11:13:00Z">
              <w:r w:rsidRPr="00D1785D" w:rsidDel="00FF5ABC">
                <w:rPr>
                  <w:rFonts w:ascii="Times New Roman" w:hAnsi="Times New Roman"/>
                  <w:color w:val="FF0000"/>
                  <w:sz w:val="24"/>
                  <w:szCs w:val="24"/>
                  <w:lang w:val="en-US"/>
                </w:rPr>
                <w:delText>T004</w:delText>
              </w:r>
            </w:del>
            <w:ins w:id="1193" w:author="Михаил" w:date="2020-05-20T11:13:00Z">
              <w:r w:rsidR="00FF5ABC" w:rsidRPr="00D1785D">
                <w:rPr>
                  <w:rFonts w:ascii="Times New Roman" w:hAnsi="Times New Roman"/>
                  <w:color w:val="FF0000"/>
                  <w:sz w:val="24"/>
                  <w:szCs w:val="24"/>
                  <w:lang w:val="en-US"/>
                </w:rPr>
                <w:t>T</w:t>
              </w:r>
              <w:r w:rsidR="00FF5ABC">
                <w:rPr>
                  <w:rFonts w:ascii="Times New Roman" w:hAnsi="Times New Roman"/>
                  <w:color w:val="FF0000"/>
                  <w:sz w:val="24"/>
                  <w:szCs w:val="24"/>
                  <w:lang w:val="en-US"/>
                </w:rPr>
                <w:t>019</w:t>
              </w:r>
            </w:ins>
          </w:p>
        </w:tc>
      </w:tr>
      <w:tr w:rsidR="00E81B44" w:rsidRPr="00D1785D" w:rsidTr="0093459F">
        <w:trPr>
          <w:trHeight w:hRule="exact" w:val="592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NHISTORY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T(50)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Default="00E81B44">
            <w:r w:rsidRPr="00F43AD0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№ карты стационарного больного</w:t>
            </w:r>
          </w:p>
        </w:tc>
        <w:tc>
          <w:tcPr>
            <w:tcW w:w="2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3459F" w:rsidRPr="00C969B3" w:rsidRDefault="0093459F" w:rsidP="0093459F">
      <w:pPr>
        <w:shd w:val="clear" w:color="auto" w:fill="FFFFFF"/>
        <w:spacing w:after="0" w:line="240" w:lineRule="auto"/>
        <w:ind w:right="331" w:firstLine="768"/>
        <w:jc w:val="both"/>
        <w:rPr>
          <w:rFonts w:ascii="Times New Roman" w:hAnsi="Times New Roman"/>
          <w:color w:val="212121"/>
          <w:spacing w:val="2"/>
          <w:sz w:val="4"/>
          <w:szCs w:val="4"/>
        </w:rPr>
      </w:pPr>
    </w:p>
    <w:p w:rsidR="0093459F" w:rsidRPr="00D1785D" w:rsidRDefault="0093459F" w:rsidP="0093459F">
      <w:pPr>
        <w:shd w:val="clear" w:color="auto" w:fill="FFFFFF"/>
        <w:spacing w:after="0" w:line="240" w:lineRule="auto"/>
        <w:ind w:right="-1"/>
        <w:rPr>
          <w:rFonts w:ascii="Times New Roman" w:hAnsi="Times New Roman"/>
          <w:b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2"/>
          <w:sz w:val="24"/>
          <w:szCs w:val="24"/>
        </w:rPr>
        <w:br w:type="page"/>
      </w:r>
      <w:del w:id="1194" w:author="Михаил" w:date="2020-05-14T14:32:00Z">
        <w:r w:rsidRPr="00D1785D" w:rsidDel="00B26D18">
          <w:rPr>
            <w:rFonts w:ascii="Times New Roman" w:hAnsi="Times New Roman"/>
            <w:b/>
            <w:color w:val="212121"/>
            <w:spacing w:val="3"/>
            <w:sz w:val="24"/>
            <w:szCs w:val="24"/>
          </w:rPr>
          <w:delText xml:space="preserve">Таблица </w:delText>
        </w:r>
      </w:del>
      <w:ins w:id="1195" w:author="Михаил" w:date="2020-05-14T14:32:00Z">
        <w:r w:rsidR="00B26D18">
          <w:rPr>
            <w:rFonts w:ascii="Times New Roman" w:hAnsi="Times New Roman"/>
            <w:b/>
            <w:color w:val="212121"/>
            <w:spacing w:val="3"/>
            <w:sz w:val="24"/>
            <w:szCs w:val="24"/>
          </w:rPr>
          <w:t>Б</w:t>
        </w:r>
      </w:ins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6. Состав сведений о наличии свободных мест на госпитализацию, движении пациентов в разрезе профилей и о выполненных объемах медицинской помощи с учётом периода ожидания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96"/>
        <w:jc w:val="center"/>
        <w:rPr>
          <w:rFonts w:ascii="Times New Roman" w:hAnsi="Times New Roman"/>
          <w:b/>
          <w:color w:val="212121"/>
          <w:spacing w:val="3"/>
          <w:sz w:val="24"/>
          <w:szCs w:val="24"/>
        </w:rPr>
      </w:pPr>
    </w:p>
    <w:p w:rsidR="00C969B3" w:rsidRPr="00C969B3" w:rsidRDefault="00C969B3" w:rsidP="00C969B3">
      <w:pPr>
        <w:shd w:val="clear" w:color="auto" w:fill="FFFFFF"/>
        <w:spacing w:after="0" w:line="240" w:lineRule="auto"/>
        <w:ind w:left="96"/>
        <w:rPr>
          <w:ins w:id="1196" w:author="Михаил" w:date="2020-05-14T14:40:00Z"/>
          <w:rFonts w:ascii="Times New Roman" w:hAnsi="Times New Roman"/>
          <w:color w:val="212121"/>
          <w:spacing w:val="3"/>
          <w:sz w:val="24"/>
          <w:szCs w:val="24"/>
        </w:rPr>
      </w:pPr>
      <w:ins w:id="1197" w:author="Михаил" w:date="2020-05-14T14:40:00Z">
        <w:r w:rsidRPr="00C969B3">
          <w:rPr>
            <w:rFonts w:ascii="Times New Roman" w:hAnsi="Times New Roman" w:cs="Times New Roman"/>
            <w:bCs/>
            <w:sz w:val="24"/>
            <w:szCs w:val="24"/>
          </w:rPr>
          <w:t>Файл формата XML с кодовой страницей Windows-1251</w:t>
        </w:r>
      </w:ins>
    </w:p>
    <w:p w:rsidR="0093459F" w:rsidRPr="00D1785D" w:rsidRDefault="00C969B3" w:rsidP="00C969B3">
      <w:pPr>
        <w:shd w:val="clear" w:color="auto" w:fill="FFFFFF"/>
        <w:spacing w:after="0" w:line="240" w:lineRule="auto"/>
        <w:ind w:left="96"/>
        <w:rPr>
          <w:rFonts w:ascii="Times New Roman" w:hAnsi="Times New Roman"/>
          <w:color w:val="212121"/>
          <w:spacing w:val="3"/>
          <w:sz w:val="24"/>
          <w:szCs w:val="24"/>
        </w:rPr>
      </w:pPr>
      <w:ins w:id="1198" w:author="Михаил" w:date="2020-05-14T14:40:00Z">
        <w:r>
          <w:rPr>
            <w:rFonts w:ascii="Times New Roman" w:hAnsi="Times New Roman"/>
            <w:color w:val="212121"/>
            <w:spacing w:val="3"/>
            <w:sz w:val="24"/>
            <w:szCs w:val="24"/>
          </w:rPr>
          <w:t>Имя ф</w:t>
        </w:r>
        <w:r w:rsidRPr="00D1785D">
          <w:rPr>
            <w:rFonts w:ascii="Times New Roman" w:hAnsi="Times New Roman"/>
            <w:color w:val="212121"/>
            <w:spacing w:val="3"/>
            <w:sz w:val="24"/>
            <w:szCs w:val="24"/>
          </w:rPr>
          <w:t>айл</w:t>
        </w:r>
        <w:r>
          <w:rPr>
            <w:rFonts w:ascii="Times New Roman" w:hAnsi="Times New Roman"/>
            <w:color w:val="212121"/>
            <w:spacing w:val="3"/>
            <w:sz w:val="24"/>
            <w:szCs w:val="24"/>
          </w:rPr>
          <w:t>а</w:t>
        </w:r>
      </w:ins>
      <w:r w:rsidR="0093459F"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T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6-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X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RRNN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-ГГГГ-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MM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-ДД.</w:t>
      </w:r>
      <w:r w:rsidR="0093459F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XML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96"/>
        <w:rPr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Где Х – буква М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>(латинская)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для МО, буква 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  <w:lang w:val="en-US"/>
        </w:rPr>
        <w:t>F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для фонда и буква 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  <w:lang w:val="en-US"/>
        </w:rPr>
        <w:t>S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для СМО;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426"/>
        <w:rPr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RRNN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 xml:space="preserve"> – код МО (четыре последние знака поля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MCOD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 xml:space="preserve"> справочника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F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 xml:space="preserve">003, например, для БУЗ "Вологодская городская больница №1"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MCOD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 xml:space="preserve">=352511, следовательно, 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  <w:lang w:val="en-US"/>
        </w:rPr>
        <w:t>RRNN</w:t>
      </w:r>
      <w:r w:rsidRPr="00D1785D">
        <w:rPr>
          <w:rFonts w:ascii="Times New Roman" w:hAnsi="Times New Roman"/>
          <w:color w:val="FF0000"/>
          <w:spacing w:val="3"/>
          <w:sz w:val="24"/>
          <w:szCs w:val="24"/>
        </w:rPr>
        <w:t>=2511)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>, для фонда 0000, для СМО – 0003;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426"/>
        <w:rPr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>ГГГГ – год;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426"/>
        <w:rPr>
          <w:rFonts w:ascii="Times New Roman" w:hAnsi="Times New Roman"/>
          <w:color w:val="212121"/>
          <w:spacing w:val="3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  <w:lang w:val="en-US"/>
        </w:rPr>
        <w:t>MM</w:t>
      </w: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 xml:space="preserve"> – месяц;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color w:val="212121"/>
          <w:spacing w:val="3"/>
          <w:sz w:val="24"/>
          <w:szCs w:val="24"/>
        </w:rPr>
        <w:t>ДД – день.</w:t>
      </w:r>
    </w:p>
    <w:p w:rsidR="0093459F" w:rsidRPr="00D1785D" w:rsidRDefault="0093459F" w:rsidP="0093459F">
      <w:pPr>
        <w:shd w:val="clear" w:color="auto" w:fill="FFFFFF"/>
        <w:spacing w:after="0" w:line="240" w:lineRule="auto"/>
        <w:ind w:right="331" w:firstLine="768"/>
        <w:jc w:val="both"/>
        <w:rPr>
          <w:rFonts w:ascii="Times New Roman" w:hAnsi="Times New Roman"/>
          <w:sz w:val="24"/>
          <w:szCs w:val="24"/>
        </w:rPr>
      </w:pPr>
    </w:p>
    <w:p w:rsidR="0093459F" w:rsidRPr="00D1785D" w:rsidRDefault="0093459F" w:rsidP="009345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0206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098"/>
        <w:gridCol w:w="1646"/>
        <w:gridCol w:w="975"/>
        <w:gridCol w:w="698"/>
        <w:gridCol w:w="3288"/>
        <w:gridCol w:w="2501"/>
        <w:tblGridChange w:id="1199">
          <w:tblGrid>
            <w:gridCol w:w="68"/>
            <w:gridCol w:w="1030"/>
            <w:gridCol w:w="68"/>
            <w:gridCol w:w="1578"/>
            <w:gridCol w:w="68"/>
            <w:gridCol w:w="907"/>
            <w:gridCol w:w="68"/>
            <w:gridCol w:w="630"/>
            <w:gridCol w:w="68"/>
            <w:gridCol w:w="3220"/>
            <w:gridCol w:w="68"/>
            <w:gridCol w:w="2433"/>
            <w:gridCol w:w="68"/>
          </w:tblGrid>
        </w:tblGridChange>
      </w:tblGrid>
      <w:tr w:rsidR="00D1785D" w:rsidRPr="00D1785D" w:rsidTr="005C569A">
        <w:trPr>
          <w:trHeight w:hRule="exact" w:val="600"/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Код элемента</w:t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Содержание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Формат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Тип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Наименование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785D" w:rsidRPr="00D1785D" w:rsidRDefault="00D1785D" w:rsidP="005C569A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D1785D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Дополнительная информация</w:t>
            </w:r>
          </w:p>
        </w:tc>
      </w:tr>
      <w:tr w:rsidR="0093459F" w:rsidRPr="00D1785D" w:rsidTr="0093459F">
        <w:trPr>
          <w:trHeight w:hRule="exact" w:val="374"/>
        </w:trPr>
        <w:tc>
          <w:tcPr>
            <w:tcW w:w="1020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Корневой элемент</w:t>
            </w:r>
          </w:p>
        </w:tc>
      </w:tr>
      <w:tr w:rsidR="0093459F" w:rsidRPr="00D1785D" w:rsidTr="0093459F">
        <w:trPr>
          <w:trHeight w:hRule="exact" w:val="374"/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ZL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LIST</w:t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ZGLV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Заголовок файла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</w:p>
        </w:tc>
      </w:tr>
      <w:tr w:rsidR="0093459F" w:rsidRPr="00D1785D" w:rsidTr="0093459F">
        <w:trPr>
          <w:trHeight w:hRule="exact" w:val="374"/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ZAP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OM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Записи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</w:p>
        </w:tc>
      </w:tr>
      <w:tr w:rsidR="0093459F" w:rsidRPr="00D1785D" w:rsidTr="0093459F">
        <w:trPr>
          <w:trHeight w:hRule="exact" w:val="374"/>
        </w:trPr>
        <w:tc>
          <w:tcPr>
            <w:tcW w:w="1020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Заголовок файла</w:t>
            </w:r>
          </w:p>
        </w:tc>
      </w:tr>
      <w:tr w:rsidR="00E81B44" w:rsidRPr="00D1785D" w:rsidTr="0093459F">
        <w:trPr>
          <w:trHeight w:hRule="exact" w:val="863"/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ZGLV</w:t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FILENAME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T(36)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Default="00E81B44">
            <w:r w:rsidRPr="00205D80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Имя файла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  <w:t>T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6-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  <w:t>x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-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  <w:t>RRNN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-</w:t>
            </w:r>
            <w:proofErr w:type="spellStart"/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  <w:proofErr w:type="spellEnd"/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.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en-US"/>
              </w:rPr>
              <w:t>XML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(</w:t>
            </w:r>
            <w:r w:rsidRPr="00D1785D">
              <w:rPr>
                <w:rFonts w:ascii="Times New Roman" w:hAnsi="Times New Roman"/>
                <w:color w:val="FF0000"/>
                <w:spacing w:val="2"/>
                <w:sz w:val="24"/>
                <w:szCs w:val="24"/>
              </w:rPr>
              <w:t>буквы только латинские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)</w:t>
            </w:r>
          </w:p>
        </w:tc>
      </w:tr>
      <w:tr w:rsidR="00E81B44" w:rsidRPr="00D1785D" w:rsidTr="0093459F">
        <w:trPr>
          <w:trHeight w:hRule="exact" w:val="677"/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7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DATA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6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Default="00E81B44">
            <w:r w:rsidRPr="00205D80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sz w:val="24"/>
                <w:szCs w:val="24"/>
              </w:rPr>
              <w:t xml:space="preserve">Текущая дата в виде </w:t>
            </w:r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831CF" w:rsidRDefault="00BA5AD8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ins w:id="1200" w:author="asu_08" w:date="2020-06-26T14:56:00Z"/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ins w:id="1201" w:author="asu_08" w:date="2020-06-29T14:13:00Z">
              <w:r>
                <w:rPr>
                  <w:rFonts w:ascii="Times New Roman" w:hAnsi="Times New Roman"/>
                  <w:sz w:val="24"/>
                  <w:szCs w:val="24"/>
                </w:rPr>
                <w:t>@@</w:t>
              </w:r>
            </w:ins>
          </w:p>
          <w:p w:rsidR="00E81B44" w:rsidRPr="00D1785D" w:rsidRDefault="0053708A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  <w:ins w:id="1202" w:author="asu_08" w:date="2020-06-25T11:51:00Z"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DATA</w:t>
              </w:r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&gt;=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 xml:space="preserve"> DTA_RAB</w:t>
              </w:r>
            </w:ins>
          </w:p>
        </w:tc>
      </w:tr>
      <w:tr w:rsidR="0093459F" w:rsidRPr="00D1785D" w:rsidTr="0093459F">
        <w:trPr>
          <w:trHeight w:hRule="exact" w:val="374"/>
        </w:trPr>
        <w:tc>
          <w:tcPr>
            <w:tcW w:w="1020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3459F" w:rsidRPr="00D1785D" w:rsidRDefault="0093459F" w:rsidP="005C569A">
            <w:pPr>
              <w:shd w:val="clear" w:color="auto" w:fill="FFFFFF"/>
              <w:spacing w:after="0" w:line="240" w:lineRule="auto"/>
              <w:ind w:left="38" w:right="29" w:firstLine="48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Записи</w:t>
            </w:r>
          </w:p>
        </w:tc>
      </w:tr>
      <w:tr w:rsidR="00E81B44" w:rsidRPr="00D1785D" w:rsidTr="0093459F">
        <w:trPr>
          <w:trHeight w:hRule="exact" w:val="621"/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9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ZAP</w:t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36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DTA_RAB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Default="00E81B44">
            <w:r w:rsidRPr="00D279DE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sz w:val="24"/>
                <w:szCs w:val="24"/>
              </w:rPr>
              <w:t xml:space="preserve">Дата в виде </w:t>
            </w:r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ГГГГ-ММ-ДД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C1927" w:rsidRDefault="00BA5AD8" w:rsidP="005C569A">
            <w:pPr>
              <w:shd w:val="clear" w:color="auto" w:fill="FFFFFF"/>
              <w:spacing w:after="0" w:line="240" w:lineRule="auto"/>
              <w:rPr>
                <w:ins w:id="1203" w:author="asu_08" w:date="2020-06-26T14:56:00Z"/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ins w:id="1204" w:author="asu_08" w:date="2020-06-29T14:13:00Z">
              <w:r>
                <w:rPr>
                  <w:rFonts w:ascii="Times New Roman" w:hAnsi="Times New Roman"/>
                  <w:sz w:val="24"/>
                  <w:szCs w:val="24"/>
                </w:rPr>
                <w:t>@@</w:t>
              </w:r>
            </w:ins>
          </w:p>
          <w:p w:rsidR="00E81B44" w:rsidRPr="00D1785D" w:rsidRDefault="001F6877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ins w:id="1205" w:author="asu_08" w:date="2020-06-25T12:05:00Z"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DATA</w:t>
              </w:r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&gt;=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 xml:space="preserve"> DTA_RAB</w:t>
              </w:r>
            </w:ins>
          </w:p>
        </w:tc>
      </w:tr>
      <w:tr w:rsidR="00E81B44" w:rsidRPr="00D1785D" w:rsidTr="0093459F">
        <w:trPr>
          <w:trHeight w:hRule="exact" w:val="895"/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53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36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MCOD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STC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53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N(4)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Default="00E81B44">
            <w:r w:rsidRPr="00D279DE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5" w:firstLine="1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Реестровый номер медицинской организации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6B3C" w:rsidRPr="00BA5AD8" w:rsidRDefault="00BA5AD8" w:rsidP="005C569A">
            <w:pPr>
              <w:shd w:val="clear" w:color="auto" w:fill="FFFFFF"/>
              <w:spacing w:after="0" w:line="240" w:lineRule="auto"/>
              <w:ind w:left="24"/>
              <w:rPr>
                <w:ins w:id="1206" w:author="asu_08" w:date="2020-06-26T15:11:00Z"/>
                <w:rFonts w:ascii="Times New Roman" w:hAnsi="Times New Roman"/>
                <w:color w:val="FF0000"/>
                <w:sz w:val="24"/>
                <w:szCs w:val="24"/>
                <w:rPrChange w:id="1207" w:author="asu_08" w:date="2020-06-29T14:13:00Z">
                  <w:rPr>
                    <w:ins w:id="1208" w:author="asu_08" w:date="2020-06-26T15:11:00Z"/>
                    <w:rFonts w:ascii="Times New Roman" w:hAnsi="Times New Roman"/>
                    <w:color w:val="FF0000"/>
                    <w:sz w:val="24"/>
                    <w:szCs w:val="24"/>
                    <w:lang w:val="en-US"/>
                  </w:rPr>
                </w:rPrChange>
              </w:rPr>
            </w:pPr>
            <w:ins w:id="1209" w:author="asu_08" w:date="2020-06-29T14:13:00Z">
              <w:r>
                <w:rPr>
                  <w:rFonts w:ascii="Times New Roman" w:hAnsi="Times New Roman"/>
                  <w:sz w:val="24"/>
                  <w:szCs w:val="24"/>
                </w:rPr>
                <w:t>@@</w:t>
              </w:r>
            </w:ins>
          </w:p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Справочник </w:t>
            </w:r>
            <w:r w:rsidRPr="00D1785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F</w:t>
            </w:r>
            <w:r w:rsidRPr="00D1785D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003, четыре последние знака поля </w:t>
            </w:r>
            <w:r w:rsidRPr="00D1785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MCOD</w:t>
            </w:r>
          </w:p>
        </w:tc>
      </w:tr>
      <w:tr w:rsidR="00E81B44" w:rsidRPr="00D1785D" w:rsidTr="00216B3C">
        <w:tblPrEx>
          <w:tblW w:w="10206" w:type="dxa"/>
          <w:tblLayout w:type="fixed"/>
          <w:tblCellMar>
            <w:left w:w="40" w:type="dxa"/>
            <w:right w:w="40" w:type="dxa"/>
          </w:tblCellMar>
          <w:tblLook w:val="0000"/>
          <w:tblPrExChange w:id="1210" w:author="asu_08" w:date="2020-06-26T15:11:00Z">
            <w:tblPrEx>
              <w:tblW w:w="10206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974"/>
          <w:trPrChange w:id="1211" w:author="asu_08" w:date="2020-06-26T15:11:00Z">
            <w:trPr>
              <w:gridBefore w:val="1"/>
              <w:trHeight w:hRule="exact" w:val="365"/>
            </w:trPr>
          </w:trPrChange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212" w:author="asu_08" w:date="2020-06-26T15:11:00Z">
              <w:tcPr>
                <w:tcW w:w="109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4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213" w:author="asu_08" w:date="2020-06-26T15:11:00Z">
              <w:tcPr>
                <w:tcW w:w="164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134093">
            <w:pPr>
              <w:shd w:val="clear" w:color="auto" w:fill="FFFFFF"/>
              <w:spacing w:after="0" w:line="240" w:lineRule="auto"/>
              <w:ind w:left="36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KOD_PFK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214" w:author="asu_08" w:date="2020-06-26T15:11:00Z">
              <w:tcPr>
                <w:tcW w:w="975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FF5ABC">
            <w:pPr>
              <w:shd w:val="clear" w:color="auto" w:fill="FFFFFF"/>
              <w:spacing w:after="0" w:line="240" w:lineRule="auto"/>
              <w:ind w:left="48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N(</w:t>
            </w:r>
            <w:del w:id="1215" w:author="Михаил" w:date="2020-05-20T11:13:00Z">
              <w:r w:rsidRPr="00D1785D" w:rsidDel="00FF5ABC">
                <w:rPr>
                  <w:rFonts w:ascii="Times New Roman" w:hAnsi="Times New Roman"/>
                  <w:color w:val="FF0000"/>
                  <w:sz w:val="24"/>
                  <w:szCs w:val="24"/>
                  <w:lang w:val="en-US"/>
                </w:rPr>
                <w:delText>10</w:delText>
              </w:r>
            </w:del>
            <w:ins w:id="1216" w:author="Михаил" w:date="2020-05-20T11:13:00Z">
              <w:r w:rsidR="00FF5ABC">
                <w:rPr>
                  <w:rFonts w:ascii="Times New Roman" w:hAnsi="Times New Roman"/>
                  <w:color w:val="FF0000"/>
                  <w:sz w:val="24"/>
                  <w:szCs w:val="24"/>
                  <w:lang w:val="en-US"/>
                </w:rPr>
                <w:t>3</w:t>
              </w:r>
            </w:ins>
            <w:r w:rsidRPr="00D1785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217" w:author="asu_08" w:date="2020-06-26T15:11:00Z">
              <w:tcPr>
                <w:tcW w:w="69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Default="00E81B44">
            <w:r w:rsidRPr="00D279DE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218" w:author="asu_08" w:date="2020-06-26T15:11:00Z">
              <w:tcPr>
                <w:tcW w:w="328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E81B44" w:rsidRPr="00D1785D" w:rsidRDefault="00E81B44" w:rsidP="005C569A">
            <w:pPr>
              <w:shd w:val="clear" w:color="auto" w:fill="FFFFFF"/>
              <w:spacing w:after="0" w:line="240" w:lineRule="auto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>Профиль койки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219" w:author="asu_08" w:date="2020-06-26T15:11:00Z">
              <w:tcPr>
                <w:tcW w:w="250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216B3C" w:rsidRDefault="00BA5AD8" w:rsidP="00FF5ABC">
            <w:pPr>
              <w:shd w:val="clear" w:color="auto" w:fill="FFFFFF"/>
              <w:spacing w:after="0" w:line="240" w:lineRule="auto"/>
              <w:rPr>
                <w:ins w:id="1220" w:author="asu_08" w:date="2020-06-26T15:11:00Z"/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ins w:id="1221" w:author="asu_08" w:date="2020-06-29T14:13:00Z">
              <w:r>
                <w:rPr>
                  <w:rFonts w:ascii="Times New Roman" w:hAnsi="Times New Roman"/>
                  <w:sz w:val="24"/>
                  <w:szCs w:val="24"/>
                </w:rPr>
                <w:t>@@</w:t>
              </w:r>
            </w:ins>
          </w:p>
          <w:p w:rsidR="00E81B44" w:rsidRPr="00D1785D" w:rsidRDefault="00E81B44" w:rsidP="00FF5ABC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Справочник </w:t>
            </w:r>
            <w:del w:id="1222" w:author="Михаил" w:date="2020-05-20T11:13:00Z">
              <w:r w:rsidRPr="00D1785D" w:rsidDel="00FF5ABC">
                <w:rPr>
                  <w:rFonts w:ascii="Times New Roman" w:hAnsi="Times New Roman"/>
                  <w:color w:val="FF0000"/>
                  <w:sz w:val="24"/>
                  <w:szCs w:val="24"/>
                  <w:lang w:val="en-US"/>
                </w:rPr>
                <w:delText>T002</w:delText>
              </w:r>
            </w:del>
            <w:ins w:id="1223" w:author="Михаил" w:date="2020-05-20T11:13:00Z">
              <w:r w:rsidR="00FF5ABC">
                <w:rPr>
                  <w:rFonts w:ascii="Times New Roman" w:hAnsi="Times New Roman"/>
                  <w:color w:val="FF0000"/>
                  <w:sz w:val="24"/>
                  <w:szCs w:val="24"/>
                  <w:lang w:val="en-US"/>
                </w:rPr>
                <w:t>V020</w:t>
              </w:r>
            </w:ins>
          </w:p>
        </w:tc>
      </w:tr>
      <w:tr w:rsidR="00346558" w:rsidRPr="00D1785D" w:rsidTr="00216B3C">
        <w:tblPrEx>
          <w:tblW w:w="10206" w:type="dxa"/>
          <w:tblLayout w:type="fixed"/>
          <w:tblCellMar>
            <w:left w:w="40" w:type="dxa"/>
            <w:right w:w="40" w:type="dxa"/>
          </w:tblCellMar>
          <w:tblLook w:val="0000"/>
          <w:tblPrExChange w:id="1224" w:author="asu_08" w:date="2020-06-26T15:11:00Z">
            <w:tblPrEx>
              <w:tblW w:w="10206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717"/>
          <w:ins w:id="1225" w:author="Михаил" w:date="2020-05-20T17:06:00Z"/>
          <w:trPrChange w:id="1226" w:author="asu_08" w:date="2020-06-26T15:11:00Z">
            <w:trPr>
              <w:gridBefore w:val="1"/>
              <w:trHeight w:hRule="exact" w:val="365"/>
            </w:trPr>
          </w:trPrChange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227" w:author="asu_08" w:date="2020-06-26T15:11:00Z">
              <w:tcPr>
                <w:tcW w:w="109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48"/>
              <w:rPr>
                <w:ins w:id="1228" w:author="Михаил" w:date="2020-05-20T17:06:00Z"/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229" w:author="asu_08" w:date="2020-06-26T15:11:00Z">
              <w:tcPr>
                <w:tcW w:w="164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346558" w:rsidRPr="00D1785D" w:rsidRDefault="00346558" w:rsidP="00134093">
            <w:pPr>
              <w:shd w:val="clear" w:color="auto" w:fill="FFFFFF"/>
              <w:spacing w:after="0" w:line="240" w:lineRule="auto"/>
              <w:ind w:left="36"/>
              <w:rPr>
                <w:ins w:id="1230" w:author="Михаил" w:date="2020-05-20T17:06:00Z"/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ins w:id="1231" w:author="Михаил" w:date="2020-05-20T17:06:00Z"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KOD</w:t>
              </w:r>
              <w:r w:rsidRPr="00346558">
                <w:rPr>
                  <w:rFonts w:ascii="Times New Roman" w:hAnsi="Times New Roman"/>
                  <w:color w:val="000000"/>
                  <w:sz w:val="24"/>
                  <w:szCs w:val="24"/>
                </w:rPr>
                <w:t>_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PFO</w:t>
              </w:r>
            </w:ins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232" w:author="asu_08" w:date="2020-06-26T15:11:00Z">
              <w:tcPr>
                <w:tcW w:w="975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346558" w:rsidRPr="00D1785D" w:rsidRDefault="00346558" w:rsidP="00FF5ABC">
            <w:pPr>
              <w:shd w:val="clear" w:color="auto" w:fill="FFFFFF"/>
              <w:spacing w:after="0" w:line="240" w:lineRule="auto"/>
              <w:ind w:left="48"/>
              <w:rPr>
                <w:ins w:id="1233" w:author="Михаил" w:date="2020-05-20T17:06:00Z"/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ins w:id="1234" w:author="Михаил" w:date="2020-05-20T17:06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T</w:t>
              </w:r>
              <w:r w:rsidRPr="00346558">
                <w:rPr>
                  <w:rFonts w:ascii="Times New Roman" w:hAnsi="Times New Roman"/>
                  <w:sz w:val="24"/>
                  <w:szCs w:val="24"/>
                </w:rPr>
                <w:t>(</w:t>
              </w:r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12</w:t>
              </w:r>
              <w:r w:rsidRPr="00346558">
                <w:rPr>
                  <w:rFonts w:ascii="Times New Roman" w:hAnsi="Times New Roman"/>
                  <w:sz w:val="24"/>
                  <w:szCs w:val="24"/>
                </w:rPr>
                <w:t>)</w:t>
              </w:r>
            </w:ins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235" w:author="asu_08" w:date="2020-06-26T15:11:00Z">
              <w:tcPr>
                <w:tcW w:w="69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346558" w:rsidRPr="00D279DE" w:rsidRDefault="00346558">
            <w:pPr>
              <w:rPr>
                <w:ins w:id="1236" w:author="Михаил" w:date="2020-05-20T17:06:00Z"/>
                <w:rFonts w:ascii="Times New Roman" w:hAnsi="Times New Roman"/>
                <w:color w:val="000000"/>
                <w:sz w:val="24"/>
                <w:szCs w:val="24"/>
              </w:rPr>
            </w:pPr>
            <w:ins w:id="1237" w:author="Михаил" w:date="2020-05-20T17:06:00Z">
              <w:r w:rsidRPr="00F45B93">
                <w:rPr>
                  <w:rFonts w:ascii="Times New Roman" w:hAnsi="Times New Roman"/>
                  <w:color w:val="000000"/>
                  <w:sz w:val="24"/>
                  <w:szCs w:val="24"/>
                </w:rPr>
                <w:t>О</w:t>
              </w:r>
            </w:ins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238" w:author="asu_08" w:date="2020-06-26T15:11:00Z">
              <w:tcPr>
                <w:tcW w:w="328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19"/>
              <w:rPr>
                <w:ins w:id="1239" w:author="Михаил" w:date="2020-05-20T17:06:00Z"/>
                <w:rFonts w:ascii="Times New Roman" w:hAnsi="Times New Roman"/>
                <w:color w:val="212121"/>
                <w:spacing w:val="1"/>
                <w:sz w:val="24"/>
                <w:szCs w:val="24"/>
              </w:rPr>
            </w:pPr>
            <w:ins w:id="1240" w:author="Михаил" w:date="2020-05-20T17:06:00Z">
              <w:r w:rsidRPr="00D1785D">
                <w:rPr>
                  <w:rFonts w:ascii="Times New Roman" w:hAnsi="Times New Roman"/>
                  <w:color w:val="212121"/>
                  <w:spacing w:val="-1"/>
                  <w:sz w:val="24"/>
                  <w:szCs w:val="24"/>
                </w:rPr>
                <w:t>Код отделения (профиль)</w:t>
              </w:r>
            </w:ins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241" w:author="asu_08" w:date="2020-06-26T15:11:00Z">
              <w:tcPr>
                <w:tcW w:w="250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216B3C" w:rsidRDefault="00BA5AD8" w:rsidP="00FF5ABC">
            <w:pPr>
              <w:shd w:val="clear" w:color="auto" w:fill="FFFFFF"/>
              <w:spacing w:after="0" w:line="240" w:lineRule="auto"/>
              <w:rPr>
                <w:ins w:id="1242" w:author="asu_08" w:date="2020-06-26T15:11:00Z"/>
                <w:rFonts w:ascii="Times New Roman" w:hAnsi="Times New Roman"/>
                <w:sz w:val="24"/>
                <w:szCs w:val="24"/>
                <w:lang w:val="en-US"/>
              </w:rPr>
            </w:pPr>
            <w:ins w:id="1243" w:author="asu_08" w:date="2020-06-29T14:13:00Z">
              <w:r>
                <w:rPr>
                  <w:rFonts w:ascii="Times New Roman" w:hAnsi="Times New Roman"/>
                  <w:sz w:val="24"/>
                  <w:szCs w:val="24"/>
                </w:rPr>
                <w:t>@@</w:t>
              </w:r>
            </w:ins>
          </w:p>
          <w:p w:rsidR="00346558" w:rsidRPr="00D1785D" w:rsidRDefault="00346558" w:rsidP="00FF5ABC">
            <w:pPr>
              <w:shd w:val="clear" w:color="auto" w:fill="FFFFFF"/>
              <w:spacing w:after="0" w:line="240" w:lineRule="auto"/>
              <w:rPr>
                <w:ins w:id="1244" w:author="Михаил" w:date="2020-05-20T17:06:00Z"/>
                <w:rFonts w:ascii="Times New Roman" w:hAnsi="Times New Roman"/>
                <w:color w:val="000000"/>
                <w:sz w:val="24"/>
                <w:szCs w:val="24"/>
              </w:rPr>
            </w:pPr>
            <w:ins w:id="1245" w:author="Михаил" w:date="2020-05-20T17:06:00Z">
              <w:r w:rsidRPr="00D1785D">
                <w:rPr>
                  <w:rFonts w:ascii="Times New Roman" w:hAnsi="Times New Roman"/>
                  <w:sz w:val="24"/>
                  <w:szCs w:val="24"/>
                </w:rPr>
                <w:t xml:space="preserve">Справочник </w:t>
              </w:r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T019</w:t>
              </w:r>
            </w:ins>
          </w:p>
        </w:tc>
      </w:tr>
      <w:tr w:rsidR="00346558" w:rsidRPr="00D1785D" w:rsidTr="0093459F">
        <w:trPr>
          <w:trHeight w:val="669"/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134093">
            <w:pPr>
              <w:shd w:val="clear" w:color="auto" w:fill="FFFFFF"/>
              <w:spacing w:after="0" w:line="240" w:lineRule="auto"/>
              <w:ind w:left="36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KOL_PAC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N(5)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Default="00346558">
            <w:r w:rsidRPr="00D279DE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1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Состояло пациентов на отчётный период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558" w:rsidRPr="00D1785D" w:rsidTr="0093459F">
        <w:trPr>
          <w:trHeight w:hRule="exact" w:val="701"/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134093">
            <w:pPr>
              <w:shd w:val="clear" w:color="auto" w:fill="FFFFFF"/>
              <w:spacing w:after="0" w:line="240" w:lineRule="auto"/>
              <w:ind w:left="36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KOL_IN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N(5)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Default="00346558">
            <w:r w:rsidRPr="00D279DE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14" w:right="5" w:firstLine="5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12121"/>
                <w:spacing w:val="1"/>
                <w:sz w:val="24"/>
                <w:szCs w:val="24"/>
              </w:rPr>
              <w:t xml:space="preserve">Поступило      пациентов      за      отчётный </w:t>
            </w:r>
            <w:r w:rsidRPr="00D1785D">
              <w:rPr>
                <w:rFonts w:ascii="Times New Roman" w:hAnsi="Times New Roman"/>
                <w:color w:val="212121"/>
                <w:spacing w:val="-3"/>
                <w:sz w:val="24"/>
                <w:szCs w:val="24"/>
              </w:rPr>
              <w:t>период.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558" w:rsidRPr="00055FE7" w:rsidTr="00126C59">
        <w:tblPrEx>
          <w:tblW w:w="10206" w:type="dxa"/>
          <w:tblLayout w:type="fixed"/>
          <w:tblCellMar>
            <w:left w:w="40" w:type="dxa"/>
            <w:right w:w="40" w:type="dxa"/>
          </w:tblCellMar>
          <w:tblLook w:val="0000"/>
          <w:tblPrExChange w:id="1246" w:author="asu_08" w:date="2020-06-25T12:09:00Z">
            <w:tblPrEx>
              <w:tblW w:w="10206" w:type="dxa"/>
              <w:tblLayout w:type="fixed"/>
              <w:tblCellMar>
                <w:left w:w="40" w:type="dxa"/>
                <w:right w:w="40" w:type="dxa"/>
              </w:tblCellMar>
              <w:tblLook w:val="0000"/>
            </w:tblPrEx>
          </w:tblPrExChange>
        </w:tblPrEx>
        <w:trPr>
          <w:trHeight w:hRule="exact" w:val="1003"/>
          <w:trPrChange w:id="1247" w:author="asu_08" w:date="2020-06-25T12:09:00Z">
            <w:trPr>
              <w:gridAfter w:val="0"/>
              <w:trHeight w:hRule="exact" w:val="579"/>
            </w:trPr>
          </w:trPrChange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248" w:author="asu_08" w:date="2020-06-25T12:09:00Z">
              <w:tcPr>
                <w:tcW w:w="109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10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249" w:author="asu_08" w:date="2020-06-25T12:09:00Z">
              <w:tcPr>
                <w:tcW w:w="164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346558" w:rsidRPr="00D1785D" w:rsidRDefault="00346558" w:rsidP="00134093">
            <w:pPr>
              <w:shd w:val="clear" w:color="auto" w:fill="FFFFFF"/>
              <w:spacing w:after="0" w:line="240" w:lineRule="auto"/>
              <w:ind w:left="36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KOL_OUT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250" w:author="asu_08" w:date="2020-06-25T12:09:00Z">
              <w:tcPr>
                <w:tcW w:w="975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101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N(5)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251" w:author="asu_08" w:date="2020-06-25T12:09:00Z">
              <w:tcPr>
                <w:tcW w:w="69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346558" w:rsidRDefault="00346558">
            <w:r w:rsidRPr="00D279DE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252" w:author="asu_08" w:date="2020-06-25T12:09:00Z">
              <w:tcPr>
                <w:tcW w:w="328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43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52525"/>
                <w:sz w:val="24"/>
                <w:szCs w:val="24"/>
              </w:rPr>
              <w:t>Выбыло пациентов за отчётный период.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PrChange w:id="1253" w:author="asu_08" w:date="2020-06-25T12:09:00Z">
              <w:tcPr>
                <w:tcW w:w="250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:rsidR="00983B1B" w:rsidRDefault="00BA5AD8" w:rsidP="005C569A">
            <w:pPr>
              <w:shd w:val="clear" w:color="auto" w:fill="FFFFFF"/>
              <w:spacing w:after="0" w:line="240" w:lineRule="auto"/>
              <w:rPr>
                <w:ins w:id="1254" w:author="asu_08" w:date="2020-06-26T14:57:00Z"/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ins w:id="1255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</w:p>
          <w:p w:rsidR="00346558" w:rsidRPr="00126C59" w:rsidRDefault="00126C59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  <w:rPrChange w:id="1256" w:author="asu_08" w:date="2020-06-25T12:09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257" w:author="asu_08" w:date="2020-06-25T12:08:00Z"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KOL_OUT</w:t>
              </w:r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&lt;=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 xml:space="preserve"> KOL_PAC</w:t>
              </w:r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+</w:t>
              </w:r>
            </w:ins>
            <w:ins w:id="1258" w:author="asu_08" w:date="2020-06-25T12:09:00Z"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 xml:space="preserve"> KOL_IN</w:t>
              </w:r>
            </w:ins>
          </w:p>
        </w:tc>
      </w:tr>
      <w:tr w:rsidR="00346558" w:rsidRPr="00D1785D" w:rsidTr="0093459F">
        <w:trPr>
          <w:trHeight w:hRule="exact" w:val="1135"/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126C59" w:rsidRDefault="00346558" w:rsidP="005C569A">
            <w:pPr>
              <w:shd w:val="clear" w:color="auto" w:fill="FFFFFF"/>
              <w:spacing w:after="0" w:line="240" w:lineRule="auto"/>
              <w:ind w:left="91"/>
              <w:rPr>
                <w:rFonts w:ascii="Times New Roman" w:hAnsi="Times New Roman"/>
                <w:color w:val="000000"/>
                <w:sz w:val="24"/>
                <w:szCs w:val="24"/>
                <w:lang w:val="en-US"/>
                <w:rPrChange w:id="1259" w:author="asu_08" w:date="2020-06-25T12:09:00Z"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134093">
            <w:pPr>
              <w:shd w:val="clear" w:color="auto" w:fill="FFFFFF"/>
              <w:spacing w:after="0" w:line="240" w:lineRule="auto"/>
              <w:ind w:left="36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KOL_PLN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91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N(5)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Default="00346558">
            <w:r w:rsidRPr="00D279DE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38" w:firstLine="29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 xml:space="preserve">Планируется госпитализаций (направлений 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на госпитализацию) на отчётный период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558" w:rsidRPr="00055FE7" w:rsidTr="0093459F">
        <w:trPr>
          <w:trHeight w:hRule="exact" w:val="1486"/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8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134093">
            <w:pPr>
              <w:shd w:val="clear" w:color="auto" w:fill="FFFFFF"/>
              <w:spacing w:after="0" w:line="240" w:lineRule="auto"/>
              <w:ind w:left="36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KOL_PUS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8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N(5)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Default="00346558">
            <w:r w:rsidRPr="00D279DE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14" w:firstLine="19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 xml:space="preserve">Количество   свободных   коек   на   конец </w:t>
            </w:r>
            <w:r w:rsidRPr="00D178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отчётного периода (с учётом планируемой </w:t>
            </w:r>
            <w:r w:rsidRPr="00D1785D">
              <w:rPr>
                <w:rFonts w:ascii="Times New Roman" w:hAnsi="Times New Roman"/>
                <w:color w:val="000000"/>
                <w:spacing w:val="5"/>
                <w:sz w:val="24"/>
                <w:szCs w:val="24"/>
              </w:rPr>
              <w:t>госпитализации) всего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83B1B" w:rsidRDefault="00BA5AD8" w:rsidP="005C569A">
            <w:pPr>
              <w:shd w:val="clear" w:color="auto" w:fill="FFFFFF"/>
              <w:spacing w:after="0" w:line="240" w:lineRule="auto"/>
              <w:rPr>
                <w:ins w:id="1260" w:author="asu_08" w:date="2020-06-26T14:57:00Z"/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ins w:id="1261" w:author="asu_08" w:date="2020-06-29T14:13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@@</w:t>
              </w:r>
            </w:ins>
          </w:p>
          <w:p w:rsidR="00346558" w:rsidRPr="00720145" w:rsidRDefault="00720145" w:rsidP="005C569A">
            <w:pPr>
              <w:widowControl w:val="0"/>
              <w:shd w:val="clear" w:color="auto" w:fill="FFFFFF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  <w:rPrChange w:id="1262" w:author="asu_08" w:date="2020-06-25T12:06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263" w:author="asu_08" w:date="2020-06-25T12:06:00Z"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KOL_PUS</w:t>
              </w:r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&gt;=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 xml:space="preserve"> KOL_PUS_M</w:t>
              </w:r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+</w:t>
              </w:r>
            </w:ins>
            <w:ins w:id="1264" w:author="asu_08" w:date="2020-06-25T12:07:00Z"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 xml:space="preserve"> KOL_PUS_J</w:t>
              </w:r>
              <w:r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>+</w:t>
              </w:r>
              <w:r w:rsidRPr="00D1785D">
                <w:rPr>
                  <w:rFonts w:ascii="Times New Roman" w:hAnsi="Times New Roman"/>
                  <w:color w:val="000000"/>
                  <w:sz w:val="24"/>
                  <w:szCs w:val="24"/>
                  <w:lang w:val="en-US"/>
                </w:rPr>
                <w:t xml:space="preserve"> KOL_PUS_D</w:t>
              </w:r>
            </w:ins>
          </w:p>
        </w:tc>
      </w:tr>
      <w:tr w:rsidR="00346558" w:rsidRPr="00D1785D" w:rsidTr="0093459F">
        <w:trPr>
          <w:trHeight w:hRule="exact" w:val="355"/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720145" w:rsidRDefault="00346558" w:rsidP="005C569A">
            <w:pPr>
              <w:shd w:val="clear" w:color="auto" w:fill="FFFFFF"/>
              <w:spacing w:after="0" w:line="240" w:lineRule="auto"/>
              <w:ind w:left="62"/>
              <w:rPr>
                <w:rFonts w:ascii="Times New Roman" w:hAnsi="Times New Roman"/>
                <w:color w:val="000000"/>
                <w:sz w:val="24"/>
                <w:szCs w:val="24"/>
                <w:lang w:val="en-US"/>
                <w:rPrChange w:id="1265" w:author="asu_08" w:date="2020-06-25T12:06:00Z"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134093">
            <w:pPr>
              <w:shd w:val="clear" w:color="auto" w:fill="FFFFFF"/>
              <w:spacing w:after="0" w:line="240" w:lineRule="auto"/>
              <w:ind w:left="36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KOL_PUS_M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6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N(5)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Default="00346558">
            <w:r w:rsidRPr="00B549C8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1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в том числе:   мужские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558" w:rsidRPr="00D1785D" w:rsidTr="0093459F">
        <w:trPr>
          <w:trHeight w:hRule="exact" w:val="365"/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6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134093">
            <w:pPr>
              <w:shd w:val="clear" w:color="auto" w:fill="FFFFFF"/>
              <w:spacing w:after="0" w:line="240" w:lineRule="auto"/>
              <w:ind w:left="36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KOL_PUS_J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6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N(5)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Default="00346558">
            <w:r w:rsidRPr="00B549C8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1459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52525"/>
                <w:spacing w:val="-1"/>
                <w:sz w:val="24"/>
                <w:szCs w:val="24"/>
              </w:rPr>
              <w:t>женские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558" w:rsidRPr="00D1785D" w:rsidTr="0093459F">
        <w:trPr>
          <w:trHeight w:hRule="exact" w:val="365"/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6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134093">
            <w:pPr>
              <w:shd w:val="clear" w:color="auto" w:fill="FFFFFF"/>
              <w:spacing w:after="0" w:line="240" w:lineRule="auto"/>
              <w:ind w:left="36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KOL_PUS_D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6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N(5)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Default="00346558">
            <w:r w:rsidRPr="00B549C8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1440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детские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558" w:rsidRPr="00D1785D" w:rsidTr="0093459F">
        <w:trPr>
          <w:trHeight w:hRule="exact" w:val="1182"/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38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134093">
            <w:pPr>
              <w:shd w:val="clear" w:color="auto" w:fill="FFFFFF"/>
              <w:spacing w:after="0" w:line="240" w:lineRule="auto"/>
              <w:ind w:left="36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VKOL_FKT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38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N(5)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Default="00346558">
            <w:r w:rsidRPr="00B549C8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right="14" w:hanging="24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252525"/>
                <w:spacing w:val="9"/>
                <w:sz w:val="24"/>
                <w:szCs w:val="24"/>
              </w:rPr>
              <w:t xml:space="preserve">Исполнение объёмов в части количества </w:t>
            </w:r>
            <w:r w:rsidRPr="00D1785D">
              <w:rPr>
                <w:rFonts w:ascii="Times New Roman" w:hAnsi="Times New Roman"/>
                <w:color w:val="252525"/>
                <w:spacing w:val="1"/>
                <w:sz w:val="24"/>
                <w:szCs w:val="24"/>
              </w:rPr>
              <w:t xml:space="preserve">госпитализаций     в     разрезе     страховых </w:t>
            </w:r>
            <w:r w:rsidRPr="00D1785D">
              <w:rPr>
                <w:rFonts w:ascii="Times New Roman" w:hAnsi="Times New Roman"/>
                <w:color w:val="252525"/>
                <w:spacing w:val="2"/>
                <w:sz w:val="24"/>
                <w:szCs w:val="24"/>
              </w:rPr>
              <w:t>медицинских организаций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558" w:rsidRPr="00D1785D" w:rsidTr="0093459F">
        <w:trPr>
          <w:trHeight w:hRule="exact" w:val="1270"/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134093">
            <w:pPr>
              <w:shd w:val="clear" w:color="auto" w:fill="FFFFFF"/>
              <w:spacing w:after="0" w:line="240" w:lineRule="auto"/>
              <w:ind w:left="36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VUED_FKT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left="38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1785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N(9)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Default="00346558">
            <w:r w:rsidRPr="00B549C8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ind w:right="29" w:hanging="38"/>
              <w:rPr>
                <w:rFonts w:ascii="Times New Roman" w:hAnsi="Times New Roman"/>
                <w:sz w:val="24"/>
                <w:szCs w:val="24"/>
              </w:rPr>
            </w:pPr>
            <w:r w:rsidRPr="00D1785D">
              <w:rPr>
                <w:rFonts w:ascii="Times New Roman" w:hAnsi="Times New Roman"/>
                <w:color w:val="000000"/>
                <w:spacing w:val="9"/>
                <w:sz w:val="24"/>
                <w:szCs w:val="24"/>
              </w:rPr>
              <w:t xml:space="preserve">Исполнение объёмов в части количества </w:t>
            </w:r>
            <w:r w:rsidRPr="00D1785D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койко-дней       в       разрезе       страховых </w:t>
            </w:r>
            <w:r w:rsidRPr="00D1785D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медицинских организаций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6558" w:rsidRPr="00D1785D" w:rsidRDefault="00346558" w:rsidP="005C56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3459F" w:rsidRPr="00D1785D" w:rsidRDefault="0093459F" w:rsidP="0093459F">
      <w:pPr>
        <w:shd w:val="clear" w:color="auto" w:fill="FFFFFF"/>
        <w:spacing w:after="0" w:line="240" w:lineRule="auto"/>
        <w:ind w:firstLine="754"/>
        <w:rPr>
          <w:sz w:val="24"/>
          <w:szCs w:val="24"/>
        </w:rPr>
      </w:pPr>
    </w:p>
    <w:p w:rsidR="005E3BB1" w:rsidRPr="00D1785D" w:rsidRDefault="005E3BB1">
      <w:pPr>
        <w:spacing w:after="0" w:line="240" w:lineRule="auto"/>
        <w:rPr>
          <w:rFonts w:cs="Times New Roman"/>
          <w:kern w:val="1"/>
          <w:sz w:val="24"/>
          <w:szCs w:val="24"/>
        </w:rPr>
      </w:pPr>
      <w:r w:rsidRPr="00D1785D">
        <w:rPr>
          <w:sz w:val="24"/>
          <w:szCs w:val="24"/>
        </w:rPr>
        <w:br w:type="page"/>
      </w:r>
    </w:p>
    <w:p w:rsidR="005E3BB1" w:rsidRPr="00584612" w:rsidRDefault="006463AA" w:rsidP="005E3BB1">
      <w:pPr>
        <w:pStyle w:val="2"/>
        <w:spacing w:before="0" w:after="0"/>
        <w:ind w:left="5040"/>
        <w:jc w:val="right"/>
        <w:rPr>
          <w:rFonts w:ascii="Times New Roman" w:hAnsi="Times New Roman"/>
          <w:sz w:val="24"/>
          <w:szCs w:val="24"/>
          <w:rPrChange w:id="1266" w:author="Михаил" w:date="2020-05-21T10:13:00Z">
            <w:rPr>
              <w:rFonts w:ascii="Times New Roman" w:hAnsi="Times New Roman"/>
              <w:sz w:val="24"/>
              <w:szCs w:val="24"/>
              <w:highlight w:val="yellow"/>
            </w:rPr>
          </w:rPrChange>
        </w:rPr>
      </w:pPr>
      <w:r w:rsidRPr="006463AA">
        <w:rPr>
          <w:rFonts w:ascii="Times New Roman" w:hAnsi="Times New Roman"/>
          <w:b w:val="0"/>
          <w:bCs w:val="0"/>
          <w:sz w:val="24"/>
          <w:szCs w:val="24"/>
          <w:rPrChange w:id="1267" w:author="Михаил" w:date="2020-05-21T10:13:00Z">
            <w:rPr>
              <w:rFonts w:ascii="Times New Roman" w:hAnsi="Times New Roman" w:cs="Calibri"/>
              <w:b w:val="0"/>
              <w:bCs w:val="0"/>
              <w:sz w:val="24"/>
              <w:szCs w:val="24"/>
              <w:highlight w:val="yellow"/>
            </w:rPr>
          </w:rPrChange>
        </w:rPr>
        <w:t>Приложение В</w:t>
      </w:r>
    </w:p>
    <w:p w:rsidR="00000000" w:rsidRDefault="006463AA">
      <w:pPr>
        <w:pStyle w:val="2"/>
        <w:spacing w:before="0" w:after="0"/>
        <w:ind w:left="5040"/>
        <w:jc w:val="right"/>
        <w:rPr>
          <w:rFonts w:ascii="Times New Roman" w:hAnsi="Times New Roman"/>
          <w:sz w:val="24"/>
          <w:szCs w:val="24"/>
        </w:rPr>
        <w:pPrChange w:id="1268" w:author="Михаил" w:date="2020-05-21T10:13:00Z">
          <w:pPr>
            <w:pStyle w:val="2"/>
            <w:spacing w:before="0" w:after="0"/>
            <w:ind w:left="5040"/>
            <w:jc w:val="both"/>
          </w:pPr>
        </w:pPrChange>
      </w:pPr>
      <w:r w:rsidRPr="006463AA">
        <w:rPr>
          <w:rFonts w:ascii="Times New Roman" w:hAnsi="Times New Roman"/>
          <w:b w:val="0"/>
          <w:bCs w:val="0"/>
          <w:sz w:val="24"/>
          <w:szCs w:val="24"/>
          <w:rPrChange w:id="1269" w:author="Михаил" w:date="2020-05-21T10:13:00Z">
            <w:rPr>
              <w:rFonts w:ascii="Times New Roman" w:hAnsi="Times New Roman"/>
              <w:b w:val="0"/>
              <w:bCs w:val="0"/>
              <w:sz w:val="24"/>
              <w:szCs w:val="24"/>
              <w:highlight w:val="yellow"/>
            </w:rPr>
          </w:rPrChange>
        </w:rPr>
        <w:t xml:space="preserve">к Регламенту </w:t>
      </w:r>
      <w:del w:id="1270" w:author="Михаил" w:date="2020-05-21T10:13:00Z">
        <w:r w:rsidRPr="006463AA">
          <w:rPr>
            <w:rFonts w:ascii="Times New Roman" w:hAnsi="Times New Roman"/>
            <w:b w:val="0"/>
            <w:bCs w:val="0"/>
            <w:sz w:val="24"/>
            <w:szCs w:val="24"/>
            <w:rPrChange w:id="1271" w:author="Михаил" w:date="2020-05-21T10:13:00Z"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yellow"/>
              </w:rPr>
            </w:rPrChange>
          </w:rPr>
          <w:delText>взаимодействия участников системы обязательного медицинского страхования при информационном сопровождении застрахованных лиц на этапе организации и проведения профилактических мероприятий, осуществления диспансерного наблюдения и при расчетах за медицинскую помощь на территории Вологодской области</w:delText>
        </w:r>
      </w:del>
    </w:p>
    <w:p w:rsidR="005E3BB1" w:rsidRPr="00D1785D" w:rsidRDefault="005E3BB1" w:rsidP="005E3BB1">
      <w:pPr>
        <w:pStyle w:val="a0"/>
        <w:rPr>
          <w:rFonts w:ascii="Times New Roman" w:hAnsi="Times New Roman"/>
          <w:sz w:val="24"/>
          <w:szCs w:val="24"/>
        </w:rPr>
      </w:pPr>
    </w:p>
    <w:p w:rsidR="005E3BB1" w:rsidRPr="00D1785D" w:rsidRDefault="005E3BB1" w:rsidP="005E3BB1">
      <w:pPr>
        <w:pStyle w:val="a0"/>
        <w:rPr>
          <w:rFonts w:ascii="Times New Roman" w:hAnsi="Times New Roman"/>
          <w:sz w:val="24"/>
          <w:szCs w:val="24"/>
        </w:rPr>
      </w:pPr>
    </w:p>
    <w:p w:rsidR="005E3BB1" w:rsidRPr="00A11CB8" w:rsidRDefault="005E3BB1" w:rsidP="005E3BB1">
      <w:pPr>
        <w:pStyle w:val="2"/>
        <w:spacing w:before="0" w:after="0"/>
        <w:rPr>
          <w:rFonts w:ascii="Times New Roman" w:hAnsi="Times New Roman"/>
          <w:sz w:val="24"/>
          <w:szCs w:val="24"/>
        </w:rPr>
      </w:pPr>
      <w:r w:rsidRPr="00D1785D">
        <w:rPr>
          <w:rFonts w:ascii="Times New Roman" w:hAnsi="Times New Roman"/>
          <w:sz w:val="24"/>
          <w:szCs w:val="24"/>
        </w:rPr>
        <w:t>Форматы файлов информационного обмена сведениями о прохождении диспансеризации</w:t>
      </w:r>
    </w:p>
    <w:p w:rsidR="00A11CB8" w:rsidRPr="005C569A" w:rsidRDefault="00A11CB8" w:rsidP="00A11CB8">
      <w:pPr>
        <w:pStyle w:val="a0"/>
      </w:pPr>
    </w:p>
    <w:p w:rsidR="00A11CB8" w:rsidRPr="007976B6" w:rsidDel="008F17F1" w:rsidRDefault="005C569A" w:rsidP="00A11CB8">
      <w:pPr>
        <w:pStyle w:val="2"/>
        <w:spacing w:before="0" w:after="0"/>
        <w:rPr>
          <w:del w:id="1272" w:author="Михаил" w:date="2020-05-18T14:46:00Z"/>
          <w:rFonts w:ascii="Times New Roman" w:hAnsi="Times New Roman"/>
          <w:b w:val="0"/>
          <w:bCs w:val="0"/>
          <w:sz w:val="24"/>
          <w:szCs w:val="24"/>
        </w:rPr>
      </w:pPr>
      <w:del w:id="1273" w:author="Михаил" w:date="2020-05-14T13:48:00Z">
        <w:r w:rsidDel="005C569A">
          <w:rPr>
            <w:rFonts w:ascii="Times New Roman" w:hAnsi="Times New Roman"/>
            <w:sz w:val="24"/>
            <w:szCs w:val="24"/>
          </w:rPr>
          <w:delText>А</w:delText>
        </w:r>
        <w:r w:rsidR="00A11CB8" w:rsidRPr="007976B6" w:rsidDel="005C569A">
          <w:rPr>
            <w:rFonts w:ascii="Times New Roman" w:hAnsi="Times New Roman"/>
            <w:sz w:val="24"/>
            <w:szCs w:val="24"/>
          </w:rPr>
          <w:delText>1</w:delText>
        </w:r>
      </w:del>
      <w:del w:id="1274" w:author="Михаил" w:date="2020-05-18T14:46:00Z">
        <w:r w:rsidR="00A11CB8" w:rsidRPr="007976B6" w:rsidDel="008F17F1">
          <w:rPr>
            <w:rFonts w:ascii="Times New Roman" w:hAnsi="Times New Roman"/>
            <w:sz w:val="24"/>
            <w:szCs w:val="24"/>
          </w:rPr>
          <w:delText>. Формат файла информационного обмена сведениями о лицах, включенных в списки для проведения профилактических мероприятий</w:delText>
        </w:r>
      </w:del>
    </w:p>
    <w:p w:rsidR="00A11CB8" w:rsidRPr="007976B6" w:rsidDel="008F17F1" w:rsidRDefault="00A11CB8" w:rsidP="00A11CB8">
      <w:pPr>
        <w:pStyle w:val="2"/>
        <w:spacing w:before="0" w:after="0"/>
        <w:rPr>
          <w:del w:id="1275" w:author="Михаил" w:date="2020-05-18T14:46:00Z"/>
          <w:rFonts w:ascii="Times New Roman" w:hAnsi="Times New Roman"/>
          <w:b w:val="0"/>
          <w:bCs w:val="0"/>
          <w:sz w:val="24"/>
          <w:szCs w:val="24"/>
        </w:rPr>
      </w:pPr>
    </w:p>
    <w:p w:rsidR="00A11CB8" w:rsidRPr="007976B6" w:rsidDel="008F17F1" w:rsidRDefault="00A11CB8" w:rsidP="00A11CB8">
      <w:pPr>
        <w:spacing w:after="0" w:line="240" w:lineRule="auto"/>
        <w:rPr>
          <w:del w:id="1276" w:author="Михаил" w:date="2020-05-18T14:46:00Z"/>
          <w:rFonts w:ascii="Times New Roman" w:hAnsi="Times New Roman" w:cs="Times New Roman"/>
          <w:b/>
          <w:bCs/>
          <w:sz w:val="24"/>
          <w:szCs w:val="24"/>
        </w:rPr>
      </w:pPr>
    </w:p>
    <w:p w:rsidR="00A11CB8" w:rsidRPr="007976B6" w:rsidRDefault="00A11CB8" w:rsidP="00A11C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76B6">
        <w:rPr>
          <w:rFonts w:ascii="Times New Roman" w:hAnsi="Times New Roman" w:cs="Times New Roman"/>
          <w:b/>
          <w:bCs/>
          <w:sz w:val="24"/>
          <w:szCs w:val="24"/>
        </w:rPr>
        <w:t>Файл формата XML с кодовой страницей Windows-1251</w:t>
      </w:r>
    </w:p>
    <w:p w:rsidR="00A11CB8" w:rsidRPr="007976B6" w:rsidRDefault="00A11CB8" w:rsidP="00A11C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11CB8" w:rsidRPr="007A39BD" w:rsidRDefault="00FE17F4" w:rsidP="00A11CB8">
      <w:pPr>
        <w:spacing w:after="0" w:line="240" w:lineRule="auto"/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 файла – </w:t>
      </w:r>
      <w:r w:rsidR="006463AA" w:rsidRPr="006463AA">
        <w:rPr>
          <w:rFonts w:ascii="Times New Roman" w:hAnsi="Times New Roman" w:cs="Times New Roman"/>
          <w:b/>
          <w:sz w:val="24"/>
          <w:szCs w:val="24"/>
          <w:lang w:val="en-US"/>
          <w:rPrChange w:id="1277" w:author="Михаил" w:date="2020-05-27T09:08:00Z">
            <w:rPr>
              <w:rFonts w:ascii="Times New Roman" w:hAnsi="Times New Roman" w:cs="Times New Roman"/>
              <w:b/>
              <w:bCs/>
              <w:sz w:val="24"/>
              <w:szCs w:val="24"/>
              <w:highlight w:val="yellow"/>
              <w:lang w:val="en-US"/>
            </w:rPr>
          </w:rPrChange>
        </w:rPr>
        <w:t>Ti</w:t>
      </w:r>
      <w:r w:rsidR="006463AA" w:rsidRPr="006463AA">
        <w:rPr>
          <w:rFonts w:ascii="Times New Roman" w:hAnsi="Times New Roman" w:cs="Times New Roman"/>
          <w:b/>
          <w:sz w:val="24"/>
          <w:szCs w:val="24"/>
          <w:rPrChange w:id="1278" w:author="Михаил" w:date="2020-05-27T09:08:00Z">
            <w:rPr>
              <w:rFonts w:ascii="Times New Roman" w:hAnsi="Times New Roman" w:cs="Times New Roman"/>
              <w:b/>
              <w:bCs/>
              <w:sz w:val="24"/>
              <w:szCs w:val="24"/>
              <w:highlight w:val="yellow"/>
            </w:rPr>
          </w:rPrChange>
        </w:rPr>
        <w:t>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</w:rPr>
        <w:t>ГГГГ</w:t>
      </w:r>
      <w:r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  <w:lang w:val="en-US"/>
        </w:rPr>
        <w:t>MMDD</w:t>
      </w:r>
      <w:r w:rsidR="006463AA" w:rsidRPr="006463AA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  <w:rPrChange w:id="1279" w:author="Михаил" w:date="2020-05-27T09:08:00Z">
            <w:rPr>
              <w:rFonts w:ascii="Times New Roman" w:hAnsi="Times New Roman" w:cs="Times New Roman"/>
              <w:b/>
              <w:bCs/>
              <w:color w:val="212121"/>
              <w:spacing w:val="3"/>
              <w:sz w:val="24"/>
              <w:szCs w:val="24"/>
              <w:highlight w:val="yellow"/>
            </w:rPr>
          </w:rPrChange>
        </w:rPr>
        <w:t>-</w:t>
      </w:r>
      <w:proofErr w:type="spellStart"/>
      <w:r w:rsidR="006463AA" w:rsidRPr="006463AA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  <w:lang w:val="en-US"/>
          <w:rPrChange w:id="1280" w:author="Михаил" w:date="2020-05-27T09:08:00Z">
            <w:rPr>
              <w:rFonts w:ascii="Times New Roman" w:hAnsi="Times New Roman" w:cs="Times New Roman"/>
              <w:b/>
              <w:bCs/>
              <w:color w:val="212121"/>
              <w:spacing w:val="3"/>
              <w:sz w:val="24"/>
              <w:szCs w:val="24"/>
              <w:highlight w:val="yellow"/>
              <w:lang w:val="en-US"/>
            </w:rPr>
          </w:rPrChange>
        </w:rPr>
        <w:t>Np</w:t>
      </w:r>
      <w:proofErr w:type="spellEnd"/>
      <w:r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</w:rPr>
        <w:t>, где</w:t>
      </w:r>
    </w:p>
    <w:p w:rsidR="00A11CB8" w:rsidRPr="007A39BD" w:rsidRDefault="00A11CB8" w:rsidP="00A11CB8">
      <w:pPr>
        <w:spacing w:after="0" w:line="240" w:lineRule="auto"/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</w:rPr>
      </w:pPr>
    </w:p>
    <w:p w:rsidR="00A11CB8" w:rsidRPr="007A39BD" w:rsidRDefault="006463AA" w:rsidP="00A11C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463AA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  <w:lang w:val="en-US"/>
          <w:rPrChange w:id="1281" w:author="Михаил" w:date="2020-05-27T09:08:00Z">
            <w:rPr>
              <w:rFonts w:ascii="Times New Roman" w:hAnsi="Times New Roman" w:cs="Times New Roman"/>
              <w:b/>
              <w:bCs/>
              <w:color w:val="212121"/>
              <w:spacing w:val="3"/>
              <w:sz w:val="24"/>
              <w:szCs w:val="24"/>
              <w:highlight w:val="yellow"/>
              <w:lang w:val="en-US"/>
            </w:rPr>
          </w:rPrChange>
        </w:rPr>
        <w:t>Ti</w:t>
      </w:r>
      <w:r w:rsidRPr="006463AA"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  <w:rPrChange w:id="1282" w:author="Михаил" w:date="2020-05-27T09:08:00Z">
            <w:rPr>
              <w:rFonts w:ascii="Times New Roman" w:hAnsi="Times New Roman" w:cs="Times New Roman"/>
              <w:b/>
              <w:bCs/>
              <w:color w:val="212121"/>
              <w:spacing w:val="3"/>
              <w:sz w:val="24"/>
              <w:szCs w:val="24"/>
              <w:highlight w:val="yellow"/>
            </w:rPr>
          </w:rPrChange>
        </w:rPr>
        <w:t xml:space="preserve"> </w:t>
      </w:r>
      <w:r w:rsidRPr="006463AA">
        <w:rPr>
          <w:rFonts w:ascii="Times New Roman" w:hAnsi="Times New Roman"/>
          <w:sz w:val="24"/>
          <w:szCs w:val="24"/>
          <w:rPrChange w:id="1283" w:author="Михаил" w:date="2020-05-27T09:08:00Z">
            <w:rPr>
              <w:rFonts w:ascii="Times New Roman" w:hAnsi="Times New Roman" w:cs="Times New Roman"/>
              <w:b/>
              <w:bCs/>
              <w:sz w:val="24"/>
              <w:szCs w:val="24"/>
              <w:highlight w:val="yellow"/>
            </w:rPr>
          </w:rPrChange>
        </w:rPr>
        <w:t xml:space="preserve">– Параметр, определяющий тип файла: </w:t>
      </w:r>
      <w:ins w:id="1284" w:author="Михаил" w:date="2020-05-18T14:47:00Z">
        <w:r w:rsidRPr="006463AA">
          <w:rPr>
            <w:rFonts w:ascii="Times New Roman" w:hAnsi="Times New Roman"/>
            <w:sz w:val="24"/>
            <w:szCs w:val="24"/>
            <w:rPrChange w:id="1285" w:author="Михаил" w:date="2020-05-27T09:08:00Z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rPrChange>
          </w:rPr>
          <w:tab/>
        </w:r>
      </w:ins>
      <w:r w:rsidRPr="006463AA">
        <w:rPr>
          <w:rFonts w:ascii="Times New Roman" w:hAnsi="Times New Roman"/>
          <w:sz w:val="24"/>
          <w:szCs w:val="24"/>
          <w:lang w:val="en-US"/>
          <w:rPrChange w:id="1286" w:author="Михаил" w:date="2020-05-27T09:08:00Z">
            <w:rPr>
              <w:rFonts w:ascii="Times New Roman" w:hAnsi="Times New Roman" w:cs="Times New Roman"/>
              <w:b/>
              <w:bCs/>
              <w:sz w:val="24"/>
              <w:szCs w:val="24"/>
              <w:highlight w:val="yellow"/>
              <w:lang w:val="en-US"/>
            </w:rPr>
          </w:rPrChange>
        </w:rPr>
        <w:t>PM</w:t>
      </w:r>
      <w:r w:rsidRPr="006463AA">
        <w:rPr>
          <w:rFonts w:ascii="Times New Roman" w:hAnsi="Times New Roman"/>
          <w:sz w:val="24"/>
          <w:szCs w:val="24"/>
          <w:rPrChange w:id="1287" w:author="Михаил" w:date="2020-05-27T09:08:00Z">
            <w:rPr>
              <w:rFonts w:ascii="Times New Roman" w:hAnsi="Times New Roman" w:cs="Times New Roman"/>
              <w:b/>
              <w:bCs/>
              <w:sz w:val="24"/>
              <w:szCs w:val="24"/>
              <w:highlight w:val="yellow"/>
            </w:rPr>
          </w:rPrChange>
        </w:rPr>
        <w:t xml:space="preserve"> (латинские) – сведения о </w:t>
      </w:r>
      <w:proofErr w:type="spellStart"/>
      <w:r w:rsidRPr="006463AA">
        <w:rPr>
          <w:rFonts w:ascii="Times New Roman" w:hAnsi="Times New Roman"/>
          <w:sz w:val="24"/>
          <w:szCs w:val="24"/>
          <w:rPrChange w:id="1288" w:author="Михаил" w:date="2020-05-27T09:08:00Z">
            <w:rPr>
              <w:rFonts w:ascii="Times New Roman" w:hAnsi="Times New Roman" w:cs="Times New Roman"/>
              <w:b/>
              <w:bCs/>
              <w:sz w:val="24"/>
              <w:szCs w:val="24"/>
              <w:highlight w:val="yellow"/>
            </w:rPr>
          </w:rPrChange>
        </w:rPr>
        <w:t>профмероприятиях</w:t>
      </w:r>
      <w:proofErr w:type="spellEnd"/>
      <w:r w:rsidRPr="006463AA">
        <w:rPr>
          <w:rFonts w:ascii="Times New Roman" w:hAnsi="Times New Roman"/>
          <w:sz w:val="24"/>
          <w:szCs w:val="24"/>
          <w:rPrChange w:id="1289" w:author="Михаил" w:date="2020-05-27T09:08:00Z">
            <w:rPr>
              <w:rFonts w:ascii="Times New Roman" w:hAnsi="Times New Roman" w:cs="Times New Roman"/>
              <w:b/>
              <w:bCs/>
              <w:sz w:val="24"/>
              <w:szCs w:val="24"/>
              <w:highlight w:val="yellow"/>
            </w:rPr>
          </w:rPrChange>
        </w:rPr>
        <w:t>;</w:t>
      </w:r>
    </w:p>
    <w:p w:rsidR="00A11CB8" w:rsidRPr="007A39BD" w:rsidRDefault="00FE17F4" w:rsidP="00A11CB8">
      <w:pPr>
        <w:spacing w:after="0" w:line="240" w:lineRule="auto"/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ins w:id="1290" w:author="Михаил" w:date="2020-05-18T14:47:00Z"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tab/>
        </w:r>
      </w:ins>
      <w:r w:rsidR="006463AA" w:rsidRPr="006463AA">
        <w:rPr>
          <w:rFonts w:ascii="Times New Roman" w:hAnsi="Times New Roman"/>
          <w:sz w:val="24"/>
          <w:szCs w:val="24"/>
          <w:lang w:val="en-US"/>
          <w:rPrChange w:id="1291" w:author="Михаил" w:date="2020-05-27T09:08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  <w:lang w:val="en-US"/>
            </w:rPr>
          </w:rPrChange>
        </w:rPr>
        <w:t>RM</w:t>
      </w:r>
      <w:r w:rsidR="006463AA" w:rsidRPr="006463AA">
        <w:rPr>
          <w:rFonts w:ascii="Times New Roman" w:hAnsi="Times New Roman"/>
          <w:sz w:val="24"/>
          <w:szCs w:val="24"/>
          <w:rPrChange w:id="1292" w:author="Михаил" w:date="2020-05-27T09:08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 xml:space="preserve"> - чтение сведений о </w:t>
      </w:r>
      <w:proofErr w:type="spellStart"/>
      <w:r w:rsidR="006463AA" w:rsidRPr="006463AA">
        <w:rPr>
          <w:rFonts w:ascii="Times New Roman" w:hAnsi="Times New Roman"/>
          <w:sz w:val="24"/>
          <w:szCs w:val="24"/>
          <w:rPrChange w:id="1293" w:author="Михаил" w:date="2020-05-27T09:08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>профмероприятиях</w:t>
      </w:r>
      <w:proofErr w:type="spellEnd"/>
      <w:r w:rsidR="006463AA" w:rsidRPr="006463AA">
        <w:rPr>
          <w:rFonts w:ascii="Times New Roman" w:hAnsi="Times New Roman"/>
          <w:sz w:val="24"/>
          <w:szCs w:val="24"/>
          <w:rPrChange w:id="1294" w:author="Михаил" w:date="2020-05-27T09:08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>;</w:t>
      </w:r>
    </w:p>
    <w:p w:rsidR="00A11CB8" w:rsidRPr="007A39BD" w:rsidRDefault="00A11CB8" w:rsidP="00A11C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1CB8" w:rsidRPr="007A39BD" w:rsidRDefault="00FE17F4" w:rsidP="00A11CB8">
      <w:pPr>
        <w:pStyle w:val="12"/>
        <w:widowControl/>
        <w:autoSpaceDN/>
        <w:adjustRightInd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Mi</w:t>
      </w:r>
      <w:r>
        <w:rPr>
          <w:rFonts w:ascii="Times New Roman" w:hAnsi="Times New Roman"/>
          <w:sz w:val="24"/>
          <w:szCs w:val="24"/>
        </w:rPr>
        <w:t xml:space="preserve"> – Параметр, определяющий организацию-источник: </w:t>
      </w:r>
    </w:p>
    <w:p w:rsidR="00A11CB8" w:rsidRPr="007A39BD" w:rsidRDefault="00FE17F4" w:rsidP="00A11CB8">
      <w:pPr>
        <w:pStyle w:val="12"/>
        <w:widowControl/>
        <w:autoSpaceDN/>
        <w:adjustRightInd/>
        <w:ind w:lef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 (латинская) – МО;</w:t>
      </w:r>
    </w:p>
    <w:p w:rsidR="00A11CB8" w:rsidRPr="007A39BD" w:rsidRDefault="006463AA" w:rsidP="00A11CB8">
      <w:pPr>
        <w:pStyle w:val="12"/>
        <w:widowControl/>
        <w:autoSpaceDN/>
        <w:adjustRightInd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6463AA">
        <w:rPr>
          <w:rFonts w:ascii="Times New Roman" w:hAnsi="Times New Roman"/>
          <w:sz w:val="24"/>
          <w:szCs w:val="24"/>
          <w:lang w:val="en-US"/>
          <w:rPrChange w:id="1295" w:author="Михаил" w:date="2020-05-27T09:08:00Z">
            <w:rPr>
              <w:rFonts w:ascii="Times New Roman" w:hAnsi="Times New Roman"/>
              <w:b/>
              <w:bCs/>
              <w:sz w:val="24"/>
              <w:szCs w:val="24"/>
              <w:highlight w:val="yellow"/>
              <w:lang w:val="en-US"/>
            </w:rPr>
          </w:rPrChange>
        </w:rPr>
        <w:t>F</w:t>
      </w:r>
      <w:r w:rsidRPr="006463AA">
        <w:rPr>
          <w:rFonts w:ascii="Times New Roman" w:hAnsi="Times New Roman"/>
          <w:sz w:val="24"/>
          <w:szCs w:val="24"/>
          <w:rPrChange w:id="1296" w:author="Михаил" w:date="2020-05-27T09:08:00Z">
            <w:rPr>
              <w:rFonts w:ascii="Times New Roman" w:hAnsi="Times New Roman"/>
              <w:b/>
              <w:bCs/>
              <w:sz w:val="24"/>
              <w:szCs w:val="24"/>
              <w:highlight w:val="yellow"/>
            </w:rPr>
          </w:rPrChange>
        </w:rPr>
        <w:t xml:space="preserve"> – ТФОМС;</w:t>
      </w:r>
    </w:p>
    <w:p w:rsidR="00A11CB8" w:rsidRPr="007A39BD" w:rsidRDefault="00A11CB8" w:rsidP="00A11CB8">
      <w:pPr>
        <w:pStyle w:val="12"/>
        <w:widowControl/>
        <w:autoSpaceDN/>
        <w:adjustRightInd/>
        <w:ind w:left="1789"/>
        <w:jc w:val="both"/>
        <w:rPr>
          <w:rFonts w:ascii="Times New Roman" w:hAnsi="Times New Roman"/>
          <w:sz w:val="24"/>
          <w:szCs w:val="24"/>
        </w:rPr>
      </w:pPr>
    </w:p>
    <w:p w:rsidR="00A11CB8" w:rsidRPr="007A39BD" w:rsidRDefault="00FE17F4" w:rsidP="00A11CB8">
      <w:pPr>
        <w:pStyle w:val="12"/>
        <w:widowControl/>
        <w:autoSpaceDN/>
        <w:adjustRightInd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Ni</w:t>
      </w:r>
      <w:r>
        <w:rPr>
          <w:rFonts w:ascii="Times New Roman" w:hAnsi="Times New Roman"/>
          <w:sz w:val="24"/>
          <w:szCs w:val="24"/>
        </w:rPr>
        <w:t xml:space="preserve">– Номер источника :  шестизначный код МО (поле </w:t>
      </w:r>
      <w:r>
        <w:rPr>
          <w:rFonts w:ascii="Times New Roman" w:hAnsi="Times New Roman"/>
          <w:b/>
          <w:bCs/>
          <w:sz w:val="24"/>
          <w:szCs w:val="24"/>
        </w:rPr>
        <w:t>MCOD</w:t>
      </w:r>
      <w:r>
        <w:rPr>
          <w:rFonts w:ascii="Times New Roman" w:hAnsi="Times New Roman"/>
          <w:sz w:val="24"/>
          <w:szCs w:val="24"/>
        </w:rPr>
        <w:t xml:space="preserve"> справочника </w:t>
      </w:r>
      <w:r>
        <w:rPr>
          <w:rFonts w:ascii="Times New Roman" w:hAnsi="Times New Roman"/>
          <w:b/>
          <w:bCs/>
          <w:sz w:val="24"/>
          <w:szCs w:val="24"/>
        </w:rPr>
        <w:t>F003</w:t>
      </w:r>
      <w:r>
        <w:rPr>
          <w:rFonts w:ascii="Times New Roman" w:hAnsi="Times New Roman"/>
          <w:sz w:val="24"/>
          <w:szCs w:val="24"/>
        </w:rPr>
        <w:t>);</w:t>
      </w:r>
    </w:p>
    <w:p w:rsidR="00A11CB8" w:rsidRPr="007A39BD" w:rsidRDefault="00A11CB8" w:rsidP="00A11CB8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A11CB8" w:rsidRPr="007A39BD" w:rsidRDefault="00FE17F4" w:rsidP="00A11C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</w:rPr>
        <w:t>ГГГГ</w:t>
      </w:r>
      <w:r>
        <w:rPr>
          <w:rFonts w:ascii="Times New Roman" w:hAnsi="Times New Roman" w:cs="Times New Roman"/>
          <w:b/>
          <w:bCs/>
          <w:color w:val="212121"/>
          <w:spacing w:val="3"/>
          <w:sz w:val="24"/>
          <w:szCs w:val="24"/>
          <w:lang w:val="en-US"/>
        </w:rPr>
        <w:t>MMDD</w:t>
      </w:r>
      <w:r>
        <w:rPr>
          <w:rFonts w:ascii="Times New Roman" w:hAnsi="Times New Roman" w:cs="Times New Roman"/>
          <w:sz w:val="24"/>
          <w:szCs w:val="24"/>
        </w:rPr>
        <w:t xml:space="preserve"> – отчетный день;</w:t>
      </w:r>
    </w:p>
    <w:p w:rsidR="00A11CB8" w:rsidRPr="007A39BD" w:rsidRDefault="00A11CB8" w:rsidP="00A11C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1CB8" w:rsidRPr="00696EB3" w:rsidRDefault="006463AA" w:rsidP="00A11C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63AA">
        <w:rPr>
          <w:rFonts w:ascii="Times New Roman" w:hAnsi="Times New Roman" w:cs="Times New Roman"/>
          <w:b/>
          <w:sz w:val="24"/>
          <w:szCs w:val="24"/>
          <w:lang w:val="en-US"/>
          <w:rPrChange w:id="1297" w:author="Михаил" w:date="2020-05-27T09:08:00Z">
            <w:rPr>
              <w:rFonts w:ascii="Times New Roman" w:hAnsi="Times New Roman" w:cs="Times New Roman"/>
              <w:b/>
              <w:bCs/>
              <w:sz w:val="24"/>
              <w:szCs w:val="24"/>
              <w:highlight w:val="yellow"/>
              <w:lang w:val="en-US"/>
            </w:rPr>
          </w:rPrChange>
        </w:rPr>
        <w:t>Np</w:t>
      </w:r>
      <w:proofErr w:type="spellEnd"/>
      <w:r w:rsidRPr="006463AA">
        <w:rPr>
          <w:rFonts w:ascii="Times New Roman" w:hAnsi="Times New Roman" w:cs="Times New Roman"/>
          <w:b/>
          <w:sz w:val="24"/>
          <w:szCs w:val="24"/>
          <w:rPrChange w:id="1298" w:author="Михаил" w:date="2020-05-27T09:08:00Z">
            <w:rPr>
              <w:rFonts w:ascii="Times New Roman" w:hAnsi="Times New Roman" w:cs="Times New Roman"/>
              <w:b/>
              <w:bCs/>
              <w:sz w:val="24"/>
              <w:szCs w:val="24"/>
              <w:highlight w:val="yellow"/>
            </w:rPr>
          </w:rPrChange>
        </w:rPr>
        <w:t xml:space="preserve"> </w:t>
      </w:r>
      <w:r w:rsidRPr="006463AA">
        <w:rPr>
          <w:rFonts w:ascii="Times New Roman" w:hAnsi="Times New Roman" w:cs="Times New Roman"/>
          <w:sz w:val="24"/>
          <w:szCs w:val="24"/>
          <w:rPrChange w:id="1299" w:author="Михаил" w:date="2020-05-27T09:08:00Z">
            <w:rPr>
              <w:rFonts w:ascii="Times New Roman" w:hAnsi="Times New Roman" w:cs="Times New Roman"/>
              <w:b/>
              <w:bCs/>
              <w:sz w:val="24"/>
              <w:szCs w:val="24"/>
              <w:highlight w:val="yellow"/>
            </w:rPr>
          </w:rPrChange>
        </w:rPr>
        <w:t>– номер пакета в течении дня.</w:t>
      </w:r>
    </w:p>
    <w:p w:rsidR="00A11CB8" w:rsidRDefault="00A11CB8" w:rsidP="00A11CB8">
      <w:pPr>
        <w:pStyle w:val="ac"/>
        <w:spacing w:before="0"/>
        <w:ind w:firstLine="708"/>
        <w:rPr>
          <w:ins w:id="1300" w:author="Михаил" w:date="2020-05-18T14:45:00Z"/>
          <w:rFonts w:ascii="Times New Roman" w:hAnsi="Times New Roman"/>
          <w:sz w:val="24"/>
          <w:szCs w:val="24"/>
        </w:rPr>
      </w:pPr>
    </w:p>
    <w:p w:rsidR="008F17F1" w:rsidRPr="007976B6" w:rsidRDefault="008F17F1" w:rsidP="00A11CB8">
      <w:pPr>
        <w:pStyle w:val="ac"/>
        <w:spacing w:before="0"/>
        <w:ind w:firstLine="708"/>
        <w:rPr>
          <w:rFonts w:ascii="Times New Roman" w:hAnsi="Times New Roman"/>
          <w:sz w:val="24"/>
          <w:szCs w:val="24"/>
        </w:rPr>
      </w:pPr>
    </w:p>
    <w:p w:rsidR="00A11CB8" w:rsidRPr="007976B6" w:rsidRDefault="008F17F1" w:rsidP="008F17F1">
      <w:pPr>
        <w:pStyle w:val="ac"/>
        <w:spacing w:before="0"/>
        <w:jc w:val="left"/>
        <w:rPr>
          <w:rFonts w:ascii="Times New Roman" w:hAnsi="Times New Roman"/>
          <w:sz w:val="24"/>
          <w:szCs w:val="24"/>
        </w:rPr>
      </w:pPr>
      <w:ins w:id="1301" w:author="Михаил" w:date="2020-05-18T14:46:00Z">
        <w:r>
          <w:rPr>
            <w:rFonts w:ascii="Times New Roman" w:hAnsi="Times New Roman"/>
            <w:sz w:val="24"/>
            <w:szCs w:val="24"/>
          </w:rPr>
          <w:t xml:space="preserve">В1. </w:t>
        </w:r>
      </w:ins>
      <w:r w:rsidR="00A11CB8" w:rsidRPr="007976B6">
        <w:rPr>
          <w:rFonts w:ascii="Times New Roman" w:hAnsi="Times New Roman"/>
          <w:sz w:val="24"/>
          <w:szCs w:val="24"/>
        </w:rPr>
        <w:t>Структура файла со сведениями о застрахованных лицах</w:t>
      </w:r>
    </w:p>
    <w:p w:rsidR="00A11CB8" w:rsidRPr="007976B6" w:rsidRDefault="00A11CB8" w:rsidP="00A11CB8">
      <w:pPr>
        <w:pStyle w:val="ac"/>
        <w:spacing w:before="0"/>
        <w:ind w:firstLine="708"/>
        <w:rPr>
          <w:b w:val="0"/>
          <w:bCs w:val="0"/>
          <w:sz w:val="24"/>
          <w:szCs w:val="24"/>
        </w:rPr>
      </w:pPr>
    </w:p>
    <w:tbl>
      <w:tblPr>
        <w:tblW w:w="9637" w:type="dxa"/>
        <w:tblLayout w:type="fixed"/>
        <w:tblLook w:val="0000"/>
        <w:tblPrChange w:id="1302" w:author="Михаил" w:date="2020-05-27T09:09:00Z">
          <w:tblPr>
            <w:tblW w:w="9637" w:type="dxa"/>
            <w:tblInd w:w="-106" w:type="dxa"/>
            <w:tblLayout w:type="fixed"/>
            <w:tblLook w:val="0000"/>
          </w:tblPr>
        </w:tblPrChange>
      </w:tblPr>
      <w:tblGrid>
        <w:gridCol w:w="1260"/>
        <w:gridCol w:w="1491"/>
        <w:gridCol w:w="644"/>
        <w:gridCol w:w="1040"/>
        <w:gridCol w:w="2765"/>
        <w:gridCol w:w="2437"/>
        <w:tblGridChange w:id="1303">
          <w:tblGrid>
            <w:gridCol w:w="1260"/>
            <w:gridCol w:w="1491"/>
            <w:gridCol w:w="644"/>
            <w:gridCol w:w="1040"/>
            <w:gridCol w:w="2765"/>
            <w:gridCol w:w="2437"/>
          </w:tblGrid>
        </w:tblGridChange>
      </w:tblGrid>
      <w:tr w:rsidR="00A11CB8" w:rsidRPr="007976B6" w:rsidTr="007A39BD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PrChange w:id="1304" w:author="Михаил" w:date="2020-05-27T09:09:00Z">
              <w:tcPr>
                <w:tcW w:w="12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C0C0C0"/>
              </w:tcPr>
            </w:tcPrChange>
          </w:tcPr>
          <w:p w:rsidR="00A11CB8" w:rsidRPr="007976B6" w:rsidRDefault="00A11CB8" w:rsidP="00A33668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Код элемента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PrChange w:id="1305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C0C0C0"/>
              </w:tcPr>
            </w:tcPrChange>
          </w:tcPr>
          <w:p w:rsidR="00A11CB8" w:rsidRPr="007976B6" w:rsidRDefault="00A11CB8" w:rsidP="00A33668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Содержание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PrChange w:id="1306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C0C0C0"/>
              </w:tcPr>
            </w:tcPrChange>
          </w:tcPr>
          <w:p w:rsidR="00A11CB8" w:rsidRPr="007976B6" w:rsidRDefault="00A11CB8" w:rsidP="00A33668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Тип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PrChange w:id="1307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C0C0C0"/>
              </w:tcPr>
            </w:tcPrChange>
          </w:tcPr>
          <w:p w:rsidR="00A11CB8" w:rsidRPr="007976B6" w:rsidRDefault="00A11CB8" w:rsidP="00A33668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Формат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PrChange w:id="1308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C0C0C0"/>
              </w:tcPr>
            </w:tcPrChange>
          </w:tcPr>
          <w:p w:rsidR="00A11CB8" w:rsidRPr="007976B6" w:rsidRDefault="00A11CB8" w:rsidP="00A33668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Наименование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PrChange w:id="1309" w:author="Михаил" w:date="2020-05-27T09:09:00Z">
              <w:tcPr>
                <w:tcW w:w="243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C0C0C0"/>
              </w:tcPr>
            </w:tcPrChange>
          </w:tcPr>
          <w:p w:rsidR="00A11CB8" w:rsidRPr="007976B6" w:rsidRDefault="00A11CB8" w:rsidP="00A33668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Дополнительная информация</w:t>
            </w:r>
          </w:p>
        </w:tc>
      </w:tr>
    </w:tbl>
    <w:p w:rsidR="00A11CB8" w:rsidRPr="007976B6" w:rsidRDefault="00A11CB8" w:rsidP="00A11CB8">
      <w:pPr>
        <w:pStyle w:val="af"/>
        <w:spacing w:line="240" w:lineRule="auto"/>
        <w:rPr>
          <w:sz w:val="24"/>
          <w:szCs w:val="24"/>
        </w:rPr>
      </w:pPr>
    </w:p>
    <w:tbl>
      <w:tblPr>
        <w:tblW w:w="9708" w:type="dxa"/>
        <w:tblLayout w:type="fixed"/>
        <w:tblLook w:val="0000"/>
        <w:tblPrChange w:id="1310" w:author="Михаил" w:date="2020-05-27T09:09:00Z">
          <w:tblPr>
            <w:tblW w:w="9708" w:type="dxa"/>
            <w:tblInd w:w="-176" w:type="dxa"/>
            <w:tblLayout w:type="fixed"/>
            <w:tblLook w:val="0000"/>
          </w:tblPr>
        </w:tblPrChange>
      </w:tblPr>
      <w:tblGrid>
        <w:gridCol w:w="1330"/>
        <w:gridCol w:w="1491"/>
        <w:gridCol w:w="644"/>
        <w:gridCol w:w="1040"/>
        <w:gridCol w:w="2765"/>
        <w:gridCol w:w="2438"/>
        <w:tblGridChange w:id="1311">
          <w:tblGrid>
            <w:gridCol w:w="1330"/>
            <w:gridCol w:w="1491"/>
            <w:gridCol w:w="644"/>
            <w:gridCol w:w="1040"/>
            <w:gridCol w:w="2765"/>
            <w:gridCol w:w="2438"/>
          </w:tblGrid>
        </w:tblGridChange>
      </w:tblGrid>
      <w:tr w:rsidR="00A11CB8" w:rsidRPr="007976B6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PrChange w:id="1312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PrChange w:id="1313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2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PrChange w:id="1314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3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PrChange w:id="1315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4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PrChange w:id="1316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5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17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6</w:t>
            </w:r>
          </w:p>
        </w:tc>
      </w:tr>
      <w:tr w:rsidR="00A11CB8" w:rsidRPr="007976B6" w:rsidTr="007A39BD">
        <w:tc>
          <w:tcPr>
            <w:tcW w:w="9708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18" w:author="Михаил" w:date="2020-05-27T09:09:00Z">
              <w:tcPr>
                <w:tcW w:w="9708" w:type="dxa"/>
                <w:gridSpan w:val="6"/>
                <w:tcBorders>
                  <w:top w:val="nil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Корневой элемент</w:t>
            </w:r>
          </w:p>
        </w:tc>
      </w:tr>
      <w:tr w:rsidR="00A11CB8" w:rsidRPr="007976B6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19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kern w:val="0"/>
                <w:sz w:val="24"/>
                <w:szCs w:val="24"/>
              </w:rPr>
              <w:t>ZL_LIST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20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kern w:val="0"/>
                <w:sz w:val="24"/>
                <w:szCs w:val="24"/>
              </w:rPr>
              <w:t>ZGLV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21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22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S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23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Заголовок файла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24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Информация о передаваемом файле, медицинской организации</w:t>
            </w:r>
          </w:p>
        </w:tc>
      </w:tr>
      <w:tr w:rsidR="00A11CB8" w:rsidRPr="007976B6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25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26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kern w:val="0"/>
                <w:sz w:val="24"/>
                <w:szCs w:val="24"/>
              </w:rPr>
              <w:t>Z</w:t>
            </w:r>
            <w:r w:rsidRPr="007976B6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AP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27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OМ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28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S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29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 xml:space="preserve">Список  лиц  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30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 xml:space="preserve">Список лиц  </w:t>
            </w:r>
          </w:p>
        </w:tc>
      </w:tr>
      <w:tr w:rsidR="00A11CB8" w:rsidRPr="007976B6" w:rsidTr="007A39BD">
        <w:tc>
          <w:tcPr>
            <w:tcW w:w="970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31" w:author="Михаил" w:date="2020-05-27T09:09:00Z">
              <w:tcPr>
                <w:tcW w:w="9708" w:type="dxa"/>
                <w:gridSpan w:val="6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 w:rsidR="00A11CB8" w:rsidRPr="007976B6" w:rsidTr="007A39BD">
        <w:tc>
          <w:tcPr>
            <w:tcW w:w="970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32" w:author="Михаил" w:date="2020-05-27T09:09:00Z">
              <w:tcPr>
                <w:tcW w:w="9708" w:type="dxa"/>
                <w:gridSpan w:val="6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kern w:val="0"/>
                <w:sz w:val="24"/>
                <w:szCs w:val="24"/>
              </w:rPr>
              <w:t>Заголовок файла</w:t>
            </w:r>
          </w:p>
        </w:tc>
      </w:tr>
      <w:tr w:rsidR="00A11CB8" w:rsidRPr="007976B6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33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kern w:val="0"/>
                <w:sz w:val="24"/>
                <w:szCs w:val="24"/>
              </w:rPr>
              <w:t>ZGLV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34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FILENAME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35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36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T(30)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37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976B6" w:rsidRDefault="00A11CB8" w:rsidP="006A32E2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7976B6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Имя файла</w:t>
            </w:r>
          </w:p>
          <w:p w:rsidR="00A11CB8" w:rsidRPr="007976B6" w:rsidRDefault="00A11CB8" w:rsidP="006A32E2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38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 w:rsidR="00A11CB8" w:rsidRPr="007A39BD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39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976B6" w:rsidRDefault="00A11CB8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40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DATA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41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42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D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43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6A32E2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Дата формирования файла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44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ГГГГ-ММ-ДД</w:t>
            </w:r>
          </w:p>
        </w:tc>
      </w:tr>
      <w:tr w:rsidR="00A11CB8" w:rsidRPr="007A39BD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45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A11CB8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46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CODE_MO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47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48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T(6)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49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6463AA" w:rsidP="006A32E2">
            <w:pPr>
              <w:pStyle w:val="13"/>
              <w:spacing w:before="0" w:after="0"/>
              <w:jc w:val="left"/>
              <w:rPr>
                <w:rFonts w:ascii="Times New Roman" w:hAnsi="Times New Roman"/>
                <w:lang w:eastAsia="ru-RU"/>
              </w:rPr>
            </w:pPr>
            <w:r w:rsidRPr="006463AA">
              <w:rPr>
                <w:rFonts w:ascii="Times New Roman" w:hAnsi="Times New Roman"/>
                <w:lang w:eastAsia="ru-RU"/>
                <w:rPrChange w:id="1350" w:author="Михаил" w:date="2020-05-27T09:08:00Z">
                  <w:rPr>
                    <w:rFonts w:ascii="Times New Roman" w:hAnsi="Times New Roman"/>
                    <w:b/>
                    <w:bCs/>
                    <w:kern w:val="0"/>
                    <w:sz w:val="16"/>
                    <w:szCs w:val="16"/>
                    <w:lang w:eastAsia="ru-RU"/>
                  </w:rPr>
                </w:rPrChange>
              </w:rPr>
              <w:t>Реестровый номер медицинской организации (либо СМО)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51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6463AA" w:rsidP="005C569A">
            <w:pPr>
              <w:pStyle w:val="13"/>
              <w:spacing w:before="0" w:after="0"/>
              <w:jc w:val="left"/>
              <w:rPr>
                <w:rFonts w:ascii="Times New Roman" w:hAnsi="Times New Roman"/>
                <w:lang w:eastAsia="ru-RU"/>
              </w:rPr>
            </w:pPr>
            <w:r w:rsidRPr="006463AA">
              <w:rPr>
                <w:rFonts w:ascii="Times New Roman" w:hAnsi="Times New Roman"/>
                <w:lang w:eastAsia="ru-RU"/>
                <w:rPrChange w:id="1352" w:author="Михаил" w:date="2020-05-27T09:08:00Z">
                  <w:rPr>
                    <w:rFonts w:ascii="Times New Roman" w:hAnsi="Times New Roman"/>
                    <w:b/>
                    <w:bCs/>
                    <w:kern w:val="0"/>
                    <w:sz w:val="16"/>
                    <w:szCs w:val="16"/>
                    <w:lang w:eastAsia="ru-RU"/>
                  </w:rPr>
                </w:rPrChange>
              </w:rPr>
              <w:t xml:space="preserve">Справочник </w:t>
            </w:r>
            <w:del w:id="1353" w:author="Михаил" w:date="2020-05-21T10:31:00Z">
              <w:r w:rsidRPr="006463AA">
                <w:rPr>
                  <w:rFonts w:ascii="Times New Roman" w:hAnsi="Times New Roman"/>
                  <w:strike/>
                  <w:lang w:val="en-US" w:eastAsia="ru-RU"/>
                  <w:rPrChange w:id="1354" w:author="Михаил" w:date="2020-05-27T09:08:00Z">
                    <w:rPr>
                      <w:rFonts w:ascii="Times New Roman" w:hAnsi="Times New Roman"/>
                      <w:b/>
                      <w:bCs/>
                      <w:strike/>
                      <w:kern w:val="0"/>
                      <w:sz w:val="16"/>
                      <w:szCs w:val="16"/>
                      <w:highlight w:val="yellow"/>
                      <w:lang w:val="en-US" w:eastAsia="ru-RU"/>
                    </w:rPr>
                  </w:rPrChange>
                </w:rPr>
                <w:delText>T</w:delText>
              </w:r>
              <w:r w:rsidRPr="006463AA">
                <w:rPr>
                  <w:rFonts w:ascii="Times New Roman" w:hAnsi="Times New Roman"/>
                  <w:strike/>
                  <w:lang w:eastAsia="ru-RU"/>
                  <w:rPrChange w:id="1355" w:author="Михаил" w:date="2020-05-27T09:08:00Z">
                    <w:rPr>
                      <w:rFonts w:ascii="Times New Roman" w:hAnsi="Times New Roman"/>
                      <w:b/>
                      <w:bCs/>
                      <w:strike/>
                      <w:kern w:val="0"/>
                      <w:sz w:val="16"/>
                      <w:szCs w:val="16"/>
                      <w:highlight w:val="yellow"/>
                      <w:lang w:eastAsia="ru-RU"/>
                    </w:rPr>
                  </w:rPrChange>
                </w:rPr>
                <w:delText>003</w:delText>
              </w:r>
            </w:del>
          </w:p>
          <w:p w:rsidR="00A11CB8" w:rsidRPr="007A39BD" w:rsidRDefault="006463AA" w:rsidP="005C569A">
            <w:pPr>
              <w:pStyle w:val="13"/>
              <w:spacing w:before="0" w:after="0"/>
              <w:jc w:val="left"/>
              <w:rPr>
                <w:rFonts w:ascii="Times New Roman" w:hAnsi="Times New Roman"/>
                <w:lang w:eastAsia="ru-RU"/>
                <w:rPrChange w:id="1356" w:author="Михаил" w:date="2020-05-27T09:08:00Z">
                  <w:rPr>
                    <w:rFonts w:ascii="Times New Roman" w:hAnsi="Times New Roman"/>
                    <w:highlight w:val="yellow"/>
                    <w:lang w:eastAsia="ru-RU"/>
                  </w:rPr>
                </w:rPrChange>
              </w:rPr>
            </w:pPr>
            <w:r w:rsidRPr="006463AA">
              <w:rPr>
                <w:rFonts w:ascii="Times New Roman" w:hAnsi="Times New Roman"/>
                <w:lang w:val="en-US" w:eastAsia="ru-RU"/>
                <w:rPrChange w:id="1357" w:author="Михаил" w:date="2020-05-27T09:08:00Z">
                  <w:rPr>
                    <w:rFonts w:ascii="Times New Roman" w:hAnsi="Times New Roman"/>
                    <w:b/>
                    <w:bCs/>
                    <w:kern w:val="0"/>
                    <w:sz w:val="16"/>
                    <w:szCs w:val="16"/>
                    <w:highlight w:val="yellow"/>
                    <w:lang w:val="en-US" w:eastAsia="ru-RU"/>
                  </w:rPr>
                </w:rPrChange>
              </w:rPr>
              <w:t>F</w:t>
            </w:r>
            <w:r w:rsidRPr="006463AA">
              <w:rPr>
                <w:rFonts w:ascii="Times New Roman" w:hAnsi="Times New Roman"/>
                <w:lang w:eastAsia="ru-RU"/>
                <w:rPrChange w:id="1358" w:author="Михаил" w:date="2020-05-27T09:08:00Z">
                  <w:rPr>
                    <w:rFonts w:ascii="Times New Roman" w:hAnsi="Times New Roman"/>
                    <w:b/>
                    <w:bCs/>
                    <w:kern w:val="0"/>
                    <w:sz w:val="16"/>
                    <w:szCs w:val="16"/>
                    <w:highlight w:val="yellow"/>
                    <w:lang w:eastAsia="ru-RU"/>
                  </w:rPr>
                </w:rPrChange>
              </w:rPr>
              <w:t>003 для МО;</w:t>
            </w:r>
          </w:p>
          <w:p w:rsidR="00A11CB8" w:rsidRPr="007A39BD" w:rsidRDefault="006463AA" w:rsidP="005C569A">
            <w:pPr>
              <w:pStyle w:val="13"/>
              <w:spacing w:before="0" w:after="0"/>
              <w:jc w:val="left"/>
              <w:rPr>
                <w:rFonts w:ascii="Times New Roman" w:hAnsi="Times New Roman"/>
                <w:lang w:eastAsia="ru-RU"/>
              </w:rPr>
            </w:pPr>
            <w:r w:rsidRPr="006463AA">
              <w:rPr>
                <w:rFonts w:ascii="Times New Roman" w:hAnsi="Times New Roman"/>
                <w:lang w:val="en-US" w:eastAsia="ru-RU"/>
                <w:rPrChange w:id="1359" w:author="Михаил" w:date="2020-05-27T09:08:00Z">
                  <w:rPr>
                    <w:rFonts w:ascii="Times New Roman" w:hAnsi="Times New Roman"/>
                    <w:b/>
                    <w:bCs/>
                    <w:kern w:val="0"/>
                    <w:sz w:val="16"/>
                    <w:szCs w:val="16"/>
                    <w:highlight w:val="yellow"/>
                    <w:lang w:val="en-US" w:eastAsia="ru-RU"/>
                  </w:rPr>
                </w:rPrChange>
              </w:rPr>
              <w:t>F</w:t>
            </w:r>
            <w:r w:rsidRPr="006463AA">
              <w:rPr>
                <w:rFonts w:ascii="Times New Roman" w:hAnsi="Times New Roman"/>
                <w:lang w:eastAsia="ru-RU"/>
                <w:rPrChange w:id="1360" w:author="Михаил" w:date="2020-05-27T09:08:00Z">
                  <w:rPr>
                    <w:rFonts w:ascii="Times New Roman" w:hAnsi="Times New Roman"/>
                    <w:b/>
                    <w:bCs/>
                    <w:kern w:val="0"/>
                    <w:sz w:val="16"/>
                    <w:szCs w:val="16"/>
                    <w:highlight w:val="yellow"/>
                    <w:lang w:eastAsia="ru-RU"/>
                  </w:rPr>
                </w:rPrChange>
              </w:rPr>
              <w:t>002 для СМО</w:t>
            </w:r>
          </w:p>
        </w:tc>
      </w:tr>
      <w:tr w:rsidR="00A11CB8" w:rsidRPr="007A39BD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61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A11CB8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62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DATA_OT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63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364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yellow"/>
                  </w:rPr>
                </w:rPrChange>
              </w:rPr>
              <w:t>У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65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D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66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6A32E2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Отчетная дата</w:t>
            </w:r>
          </w:p>
          <w:p w:rsidR="00A11CB8" w:rsidRPr="007A39BD" w:rsidRDefault="00A11CB8" w:rsidP="006A32E2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67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ГГГГ-ММ-ДД</w:t>
            </w:r>
          </w:p>
          <w:p w:rsidR="00A11CB8" w:rsidRPr="007A39BD" w:rsidRDefault="006463AA" w:rsidP="005C569A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368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yellow"/>
                  </w:rPr>
                </w:rPrChange>
              </w:rPr>
              <w:t>Заполняется в файлах от МО</w:t>
            </w:r>
          </w:p>
        </w:tc>
      </w:tr>
      <w:tr w:rsidR="00A11CB8" w:rsidRPr="007A39BD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69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A11CB8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70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:rPrChange w:id="1371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yellow"/>
                    <w:lang w:val="en-US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:rPrChange w:id="1372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yellow"/>
                    <w:lang w:val="en-US"/>
                  </w:rPr>
                </w:rPrChange>
              </w:rPr>
              <w:t>Z_</w:t>
            </w: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373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yellow"/>
                  </w:rPr>
                </w:rPrChange>
              </w:rPr>
              <w:t>NAME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74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375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yellow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376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yellow"/>
                  </w:rPr>
                </w:rPrChange>
              </w:rPr>
              <w:t>У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77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378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yellow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379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yellow"/>
                  </w:rPr>
                </w:rPrChange>
              </w:rPr>
              <w:t>T(30)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80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6463AA" w:rsidP="006A32E2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381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yellow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382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yellow"/>
                  </w:rPr>
                </w:rPrChange>
              </w:rPr>
              <w:t>Имя файла запроса от МО либо СМО</w:t>
            </w:r>
          </w:p>
          <w:p w:rsidR="00A11CB8" w:rsidRPr="007A39BD" w:rsidRDefault="00A11CB8" w:rsidP="006A32E2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383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yellow"/>
                  </w:rPr>
                </w:rPrChange>
              </w:rPr>
            </w:pP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384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6463AA" w:rsidP="005C569A">
            <w:pPr>
              <w:pStyle w:val="ad"/>
              <w:spacing w:after="0"/>
              <w:rPr>
                <w:ins w:id="1385" w:author="asu_08" w:date="2020-05-18T08:35:00Z"/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386" w:author="Михаил" w:date="2020-05-27T09:08:00Z">
                  <w:rPr>
                    <w:ins w:id="1387" w:author="asu_08" w:date="2020-05-18T08:35:00Z"/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yellow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388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yellow"/>
                  </w:rPr>
                </w:rPrChange>
              </w:rPr>
              <w:t>Заполняется ТФОМС</w:t>
            </w:r>
            <w:ins w:id="1389" w:author="asu_08" w:date="2020-05-18T08:45:00Z">
              <w:r w:rsidRPr="006463AA">
                <w:rPr>
                  <w:rFonts w:ascii="Times New Roman" w:hAnsi="Times New Roman" w:cs="Times New Roman"/>
                  <w:b w:val="0"/>
                  <w:bCs w:val="0"/>
                  <w:kern w:val="0"/>
                  <w:sz w:val="24"/>
                  <w:szCs w:val="24"/>
                  <w:rPrChange w:id="1390" w:author="Михаил" w:date="2020-05-27T09:08:00Z">
                    <w:rPr>
                      <w:rFonts w:ascii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highlight w:val="yellow"/>
                    </w:rPr>
                  </w:rPrChange>
                </w:rPr>
                <w:t>,</w:t>
              </w:r>
            </w:ins>
          </w:p>
          <w:p w:rsidR="00000000" w:rsidRDefault="006463AA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391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yellow"/>
                  </w:rPr>
                </w:rPrChange>
              </w:rPr>
              <w:pPrChange w:id="1392" w:author="Михаил" w:date="2020-05-27T09:08:00Z">
                <w:pPr>
                  <w:pStyle w:val="ad"/>
                  <w:spacing w:after="0"/>
                </w:pPr>
              </w:pPrChange>
            </w:pPr>
            <w:ins w:id="1393" w:author="asu_08" w:date="2020-05-18T08:35:00Z">
              <w:r w:rsidRPr="006463AA">
                <w:rPr>
                  <w:rFonts w:ascii="Times New Roman" w:hAnsi="Times New Roman" w:cs="Times New Roman"/>
                  <w:b w:val="0"/>
                  <w:bCs w:val="0"/>
                  <w:kern w:val="0"/>
                  <w:sz w:val="24"/>
                  <w:szCs w:val="24"/>
                  <w:rPrChange w:id="1394" w:author="Михаил" w:date="2020-05-27T09:08:00Z">
                    <w:rPr>
                      <w:rFonts w:ascii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highlight w:val="magenta"/>
                    </w:rPr>
                  </w:rPrChange>
                </w:rPr>
                <w:t xml:space="preserve">в файлах, предаваемых </w:t>
              </w:r>
            </w:ins>
            <w:ins w:id="1395" w:author="asu_08" w:date="2020-05-18T08:36:00Z">
              <w:r w:rsidRPr="006463AA">
                <w:rPr>
                  <w:rFonts w:ascii="Times New Roman" w:hAnsi="Times New Roman" w:cs="Times New Roman"/>
                  <w:b w:val="0"/>
                  <w:bCs w:val="0"/>
                  <w:kern w:val="0"/>
                  <w:sz w:val="24"/>
                  <w:szCs w:val="24"/>
                  <w:rPrChange w:id="1396" w:author="Михаил" w:date="2020-05-27T09:08:00Z">
                    <w:rPr>
                      <w:rFonts w:ascii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highlight w:val="magenta"/>
                    </w:rPr>
                  </w:rPrChange>
                </w:rPr>
                <w:t>из</w:t>
              </w:r>
            </w:ins>
            <w:ins w:id="1397" w:author="asu_08" w:date="2020-05-18T08:35:00Z">
              <w:r w:rsidRPr="006463AA">
                <w:rPr>
                  <w:rFonts w:ascii="Times New Roman" w:hAnsi="Times New Roman" w:cs="Times New Roman"/>
                  <w:b w:val="0"/>
                  <w:bCs w:val="0"/>
                  <w:kern w:val="0"/>
                  <w:sz w:val="24"/>
                  <w:szCs w:val="24"/>
                  <w:rPrChange w:id="1398" w:author="Михаил" w:date="2020-05-27T09:08:00Z">
                    <w:rPr>
                      <w:rFonts w:ascii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highlight w:val="magenta"/>
                    </w:rPr>
                  </w:rPrChange>
                </w:rPr>
                <w:t xml:space="preserve"> МО</w:t>
              </w:r>
            </w:ins>
            <w:ins w:id="1399" w:author="asu_08" w:date="2020-05-18T08:36:00Z">
              <w:r w:rsidRPr="006463AA">
                <w:rPr>
                  <w:rFonts w:ascii="Times New Roman" w:hAnsi="Times New Roman" w:cs="Times New Roman"/>
                  <w:b w:val="0"/>
                  <w:bCs w:val="0"/>
                  <w:kern w:val="0"/>
                  <w:sz w:val="24"/>
                  <w:szCs w:val="24"/>
                  <w:rPrChange w:id="1400" w:author="Михаил" w:date="2020-05-27T09:08:00Z">
                    <w:rPr>
                      <w:rFonts w:ascii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highlight w:val="magenta"/>
                    </w:rPr>
                  </w:rPrChange>
                </w:rPr>
                <w:t xml:space="preserve"> в ТФОМС </w:t>
              </w:r>
            </w:ins>
            <w:ins w:id="1401" w:author="asu_08" w:date="2020-05-18T08:37:00Z">
              <w:del w:id="1402" w:author="Михаил" w:date="2020-05-18T09:56:00Z">
                <w:r w:rsidRPr="006463AA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rPrChange w:id="1403" w:author="Михаил" w:date="2020-05-27T09:08:00Z">
                      <w:rPr>
                        <w:rFonts w:ascii="Times New Roman" w:hAnsi="Times New Roman" w:cs="Times New Roman"/>
                        <w:b w:val="0"/>
                        <w:bCs w:val="0"/>
                        <w:kern w:val="0"/>
                        <w:sz w:val="24"/>
                        <w:szCs w:val="24"/>
                        <w:highlight w:val="magenta"/>
                      </w:rPr>
                    </w:rPrChange>
                  </w:rPr>
                  <w:delText>может</w:delText>
                </w:r>
              </w:del>
            </w:ins>
            <w:ins w:id="1404" w:author="Михаил" w:date="2020-05-18T09:56:00Z">
              <w:r w:rsidRPr="006463AA">
                <w:rPr>
                  <w:rFonts w:ascii="Times New Roman" w:hAnsi="Times New Roman" w:cs="Times New Roman"/>
                  <w:b w:val="0"/>
                  <w:bCs w:val="0"/>
                  <w:kern w:val="0"/>
                  <w:sz w:val="24"/>
                  <w:szCs w:val="24"/>
                  <w:rPrChange w:id="1405" w:author="Михаил" w:date="2020-05-27T09:08:00Z">
                    <w:rPr>
                      <w:rFonts w:ascii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highlight w:val="magenta"/>
                    </w:rPr>
                  </w:rPrChange>
                </w:rPr>
                <w:t>не заполняется</w:t>
              </w:r>
            </w:ins>
            <w:ins w:id="1406" w:author="asu_08" w:date="2020-05-18T08:36:00Z">
              <w:del w:id="1407" w:author="Михаил" w:date="2020-05-18T09:56:00Z">
                <w:r w:rsidRPr="006463AA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rPrChange w:id="1408" w:author="Михаил" w:date="2020-05-27T09:08:00Z">
                      <w:rPr>
                        <w:rFonts w:ascii="Times New Roman" w:hAnsi="Times New Roman" w:cs="Times New Roman"/>
                        <w:b w:val="0"/>
                        <w:bCs w:val="0"/>
                        <w:kern w:val="0"/>
                        <w:sz w:val="24"/>
                        <w:szCs w:val="24"/>
                        <w:highlight w:val="magenta"/>
                      </w:rPr>
                    </w:rPrChange>
                  </w:rPr>
                  <w:delText xml:space="preserve"> отсутствовать</w:delText>
                </w:r>
              </w:del>
            </w:ins>
            <w:ins w:id="1409" w:author="asu_08" w:date="2020-05-18T08:35:00Z">
              <w:r w:rsidRPr="006463AA">
                <w:rPr>
                  <w:rFonts w:ascii="Times New Roman" w:hAnsi="Times New Roman" w:cs="Times New Roman"/>
                  <w:b w:val="0"/>
                  <w:bCs w:val="0"/>
                  <w:kern w:val="0"/>
                  <w:sz w:val="24"/>
                  <w:szCs w:val="24"/>
                  <w:rPrChange w:id="1410" w:author="Михаил" w:date="2020-05-27T09:08:00Z">
                    <w:rPr>
                      <w:rFonts w:ascii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highlight w:val="magenta"/>
                    </w:rPr>
                  </w:rPrChange>
                </w:rPr>
                <w:t xml:space="preserve"> </w:t>
              </w:r>
            </w:ins>
          </w:p>
        </w:tc>
      </w:tr>
      <w:tr w:rsidR="00A11CB8" w:rsidRPr="007A39BD" w:rsidTr="007A39BD">
        <w:tc>
          <w:tcPr>
            <w:tcW w:w="970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11" w:author="Михаил" w:date="2020-05-27T09:09:00Z">
              <w:tcPr>
                <w:tcW w:w="9708" w:type="dxa"/>
                <w:gridSpan w:val="6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A11CB8" w:rsidP="006A32E2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 w:rsidR="00A11CB8" w:rsidRPr="007A39BD" w:rsidTr="007A39BD">
        <w:tc>
          <w:tcPr>
            <w:tcW w:w="970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12" w:author="Михаил" w:date="2020-05-27T09:09:00Z">
              <w:tcPr>
                <w:tcW w:w="9708" w:type="dxa"/>
                <w:gridSpan w:val="6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6A32E2">
            <w:pPr>
              <w:pStyle w:val="ad"/>
              <w:spacing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Список  лиц, участвующих в осмотре</w:t>
            </w:r>
          </w:p>
        </w:tc>
      </w:tr>
      <w:tr w:rsidR="00A11CB8" w:rsidRPr="007A39BD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13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AP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14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N_ZAP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15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16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17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6A3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позиции записи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18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Уникальная запись в пределах файла</w:t>
            </w:r>
          </w:p>
        </w:tc>
      </w:tr>
      <w:tr w:rsidR="00A11CB8" w:rsidRPr="007A39BD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19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A11CB8" w:rsidP="005C569A">
            <w:pPr>
              <w:pStyle w:val="13"/>
              <w:spacing w:before="0" w:after="0"/>
              <w:rPr>
                <w:lang w:eastAsia="ru-RU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20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FAM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21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О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22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T(40)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23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6463AA" w:rsidP="006A32E2">
            <w:pPr>
              <w:pStyle w:val="13"/>
              <w:spacing w:before="0" w:after="0"/>
              <w:jc w:val="left"/>
              <w:rPr>
                <w:rFonts w:ascii="Times New Roman" w:hAnsi="Times New Roman"/>
              </w:rPr>
            </w:pPr>
            <w:r w:rsidRPr="006463AA">
              <w:rPr>
                <w:rFonts w:ascii="Times New Roman" w:hAnsi="Times New Roman"/>
                <w:lang w:eastAsia="ru-RU"/>
                <w:rPrChange w:id="1424" w:author="Михаил" w:date="2020-05-27T09:08:00Z">
                  <w:rPr>
                    <w:rFonts w:ascii="Times New Roman" w:hAnsi="Times New Roman" w:cs="Calibri Light"/>
                    <w:b/>
                    <w:bCs/>
                    <w:kern w:val="28"/>
                    <w:sz w:val="16"/>
                    <w:szCs w:val="16"/>
                    <w:lang w:eastAsia="ru-RU"/>
                  </w:rPr>
                </w:rPrChange>
              </w:rPr>
              <w:t xml:space="preserve">Фамилия </w:t>
            </w:r>
            <w:r w:rsidRPr="006463AA">
              <w:rPr>
                <w:rFonts w:ascii="Times New Roman" w:hAnsi="Times New Roman"/>
                <w:rPrChange w:id="1425" w:author="Михаил" w:date="2020-05-27T09:08:00Z">
                  <w:rPr>
                    <w:rFonts w:ascii="Times New Roman" w:hAnsi="Times New Roman" w:cs="Calibri Light"/>
                    <w:b/>
                    <w:bCs/>
                    <w:kern w:val="28"/>
                    <w:sz w:val="16"/>
                    <w:szCs w:val="16"/>
                    <w:lang w:eastAsia="ru-RU"/>
                  </w:rPr>
                </w:rPrChange>
              </w:rPr>
              <w:t>застрахованного</w:t>
            </w:r>
          </w:p>
          <w:p w:rsidR="00A11CB8" w:rsidRPr="007A39BD" w:rsidRDefault="00A11CB8" w:rsidP="006A32E2">
            <w:pPr>
              <w:pStyle w:val="13"/>
              <w:spacing w:before="0" w:after="0"/>
              <w:jc w:val="left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26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A11CB8" w:rsidP="005C569A">
            <w:pPr>
              <w:pStyle w:val="13"/>
              <w:spacing w:before="0" w:after="0"/>
              <w:rPr>
                <w:rFonts w:ascii="Times New Roman" w:hAnsi="Times New Roman"/>
              </w:rPr>
            </w:pPr>
          </w:p>
        </w:tc>
      </w:tr>
      <w:tr w:rsidR="00A11CB8" w:rsidRPr="007A39BD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27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A11CB8" w:rsidP="005C569A">
            <w:pPr>
              <w:pStyle w:val="13"/>
              <w:spacing w:before="0" w:after="0"/>
              <w:rPr>
                <w:lang w:eastAsia="ru-RU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28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IM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29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О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30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T(40)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31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6463AA" w:rsidP="006A32E2">
            <w:pPr>
              <w:pStyle w:val="13"/>
              <w:spacing w:before="0" w:after="0"/>
              <w:jc w:val="left"/>
              <w:rPr>
                <w:rFonts w:ascii="Times New Roman" w:hAnsi="Times New Roman"/>
              </w:rPr>
            </w:pPr>
            <w:r w:rsidRPr="006463AA">
              <w:rPr>
                <w:rFonts w:ascii="Times New Roman" w:hAnsi="Times New Roman"/>
                <w:lang w:eastAsia="ru-RU"/>
                <w:rPrChange w:id="1432" w:author="Михаил" w:date="2020-05-27T09:08:00Z">
                  <w:rPr>
                    <w:rFonts w:ascii="Times New Roman" w:hAnsi="Times New Roman" w:cs="Calibri Light"/>
                    <w:b/>
                    <w:bCs/>
                    <w:kern w:val="28"/>
                    <w:sz w:val="16"/>
                    <w:szCs w:val="16"/>
                    <w:lang w:eastAsia="ru-RU"/>
                  </w:rPr>
                </w:rPrChange>
              </w:rPr>
              <w:t xml:space="preserve">Имя </w:t>
            </w:r>
            <w:r w:rsidRPr="006463AA">
              <w:rPr>
                <w:rFonts w:ascii="Times New Roman" w:hAnsi="Times New Roman"/>
                <w:rPrChange w:id="1433" w:author="Михаил" w:date="2020-05-27T09:08:00Z">
                  <w:rPr>
                    <w:rFonts w:ascii="Times New Roman" w:hAnsi="Times New Roman" w:cs="Calibri Light"/>
                    <w:b/>
                    <w:bCs/>
                    <w:kern w:val="28"/>
                    <w:sz w:val="16"/>
                    <w:szCs w:val="16"/>
                    <w:lang w:eastAsia="ru-RU"/>
                  </w:rPr>
                </w:rPrChange>
              </w:rPr>
              <w:t>застрахованного</w:t>
            </w:r>
          </w:p>
          <w:p w:rsidR="00A11CB8" w:rsidRPr="007A39BD" w:rsidRDefault="00A11CB8" w:rsidP="006A32E2">
            <w:pPr>
              <w:pStyle w:val="13"/>
              <w:spacing w:before="0" w:after="0"/>
              <w:jc w:val="left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34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A11CB8" w:rsidP="005C569A">
            <w:pPr>
              <w:pStyle w:val="13"/>
              <w:spacing w:before="0" w:after="0"/>
              <w:rPr>
                <w:rFonts w:ascii="Times New Roman" w:hAnsi="Times New Roman"/>
                <w:lang w:eastAsia="ru-RU"/>
              </w:rPr>
            </w:pPr>
          </w:p>
        </w:tc>
      </w:tr>
      <w:tr w:rsidR="00A11CB8" w:rsidRPr="007A39BD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35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A11CB8" w:rsidP="005C569A">
            <w:pPr>
              <w:pStyle w:val="13"/>
              <w:spacing w:before="0" w:after="0"/>
              <w:rPr>
                <w:lang w:eastAsia="ru-RU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36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OT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37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У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38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T(40)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39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6463AA" w:rsidP="006A32E2">
            <w:pPr>
              <w:pStyle w:val="13"/>
              <w:spacing w:before="0" w:after="0"/>
              <w:jc w:val="left"/>
              <w:rPr>
                <w:rFonts w:ascii="Times New Roman" w:hAnsi="Times New Roman"/>
              </w:rPr>
            </w:pPr>
            <w:r w:rsidRPr="006463AA">
              <w:rPr>
                <w:rFonts w:ascii="Times New Roman" w:hAnsi="Times New Roman"/>
                <w:lang w:eastAsia="ru-RU"/>
                <w:rPrChange w:id="1440" w:author="Михаил" w:date="2020-05-27T09:08:00Z">
                  <w:rPr>
                    <w:rFonts w:ascii="Times New Roman" w:hAnsi="Times New Roman" w:cs="Calibri Light"/>
                    <w:b/>
                    <w:bCs/>
                    <w:kern w:val="28"/>
                    <w:sz w:val="16"/>
                    <w:szCs w:val="16"/>
                    <w:lang w:eastAsia="ru-RU"/>
                  </w:rPr>
                </w:rPrChange>
              </w:rPr>
              <w:t xml:space="preserve">Отчество </w:t>
            </w:r>
            <w:r w:rsidRPr="006463AA">
              <w:rPr>
                <w:rFonts w:ascii="Times New Roman" w:hAnsi="Times New Roman"/>
                <w:rPrChange w:id="1441" w:author="Михаил" w:date="2020-05-27T09:08:00Z">
                  <w:rPr>
                    <w:rFonts w:ascii="Times New Roman" w:hAnsi="Times New Roman" w:cs="Calibri Light"/>
                    <w:b/>
                    <w:bCs/>
                    <w:kern w:val="28"/>
                    <w:sz w:val="16"/>
                    <w:szCs w:val="16"/>
                    <w:lang w:eastAsia="ru-RU"/>
                  </w:rPr>
                </w:rPrChange>
              </w:rPr>
              <w:t>застрахованного</w:t>
            </w:r>
          </w:p>
          <w:p w:rsidR="00A11CB8" w:rsidRPr="007A39BD" w:rsidRDefault="00A11CB8" w:rsidP="006A32E2">
            <w:pPr>
              <w:pStyle w:val="13"/>
              <w:spacing w:before="0" w:after="0"/>
              <w:jc w:val="left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42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A11CB8" w:rsidP="005C569A">
            <w:pPr>
              <w:pStyle w:val="13"/>
              <w:spacing w:before="0" w:after="0"/>
              <w:rPr>
                <w:rFonts w:ascii="Times New Roman" w:hAnsi="Times New Roman"/>
                <w:lang w:eastAsia="ru-RU"/>
              </w:rPr>
            </w:pPr>
          </w:p>
        </w:tc>
      </w:tr>
      <w:tr w:rsidR="00A11CB8" w:rsidRPr="007A39BD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43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A11CB8" w:rsidP="005C569A">
            <w:pPr>
              <w:pStyle w:val="13"/>
              <w:spacing w:before="0" w:after="0"/>
              <w:rPr>
                <w:lang w:eastAsia="ru-RU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44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W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45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46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N(1)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47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6463AA" w:rsidP="006A32E2">
            <w:pPr>
              <w:pStyle w:val="13"/>
              <w:spacing w:before="0" w:after="0"/>
              <w:jc w:val="left"/>
              <w:rPr>
                <w:rFonts w:ascii="Times New Roman" w:hAnsi="Times New Roman"/>
              </w:rPr>
            </w:pPr>
            <w:r w:rsidRPr="006463AA">
              <w:rPr>
                <w:rFonts w:ascii="Times New Roman" w:hAnsi="Times New Roman"/>
                <w:lang w:eastAsia="ru-RU"/>
                <w:rPrChange w:id="1448" w:author="Михаил" w:date="2020-05-27T09:08:00Z">
                  <w:rPr>
                    <w:rFonts w:ascii="Times New Roman" w:hAnsi="Times New Roman" w:cs="Calibri Light"/>
                    <w:b/>
                    <w:bCs/>
                    <w:kern w:val="28"/>
                    <w:sz w:val="16"/>
                    <w:szCs w:val="16"/>
                    <w:lang w:eastAsia="ru-RU"/>
                  </w:rPr>
                </w:rPrChange>
              </w:rPr>
              <w:t xml:space="preserve">Пол </w:t>
            </w:r>
            <w:r w:rsidRPr="006463AA">
              <w:rPr>
                <w:rFonts w:ascii="Times New Roman" w:hAnsi="Times New Roman"/>
                <w:rPrChange w:id="1449" w:author="Михаил" w:date="2020-05-27T09:08:00Z">
                  <w:rPr>
                    <w:rFonts w:ascii="Times New Roman" w:hAnsi="Times New Roman" w:cs="Calibri Light"/>
                    <w:b/>
                    <w:bCs/>
                    <w:kern w:val="28"/>
                    <w:sz w:val="16"/>
                    <w:szCs w:val="16"/>
                    <w:lang w:eastAsia="ru-RU"/>
                  </w:rPr>
                </w:rPrChange>
              </w:rPr>
              <w:t>застрахованного</w:t>
            </w:r>
          </w:p>
          <w:p w:rsidR="00A11CB8" w:rsidRPr="007A39BD" w:rsidRDefault="00A11CB8" w:rsidP="006A32E2">
            <w:pPr>
              <w:pStyle w:val="13"/>
              <w:spacing w:before="0" w:after="0"/>
              <w:jc w:val="left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50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6463AA" w:rsidP="005C569A">
            <w:pPr>
              <w:pStyle w:val="13"/>
              <w:spacing w:before="0" w:after="0"/>
              <w:jc w:val="left"/>
              <w:rPr>
                <w:rFonts w:ascii="Times New Roman" w:hAnsi="Times New Roman"/>
                <w:lang w:eastAsia="ru-RU"/>
              </w:rPr>
            </w:pPr>
            <w:r w:rsidRPr="006463AA">
              <w:rPr>
                <w:rFonts w:ascii="Times New Roman" w:hAnsi="Times New Roman"/>
                <w:lang w:eastAsia="ru-RU"/>
                <w:rPrChange w:id="1451" w:author="Михаил" w:date="2020-05-27T09:08:00Z">
                  <w:rPr>
                    <w:rFonts w:ascii="Times New Roman" w:hAnsi="Times New Roman" w:cs="Calibri Light"/>
                    <w:b/>
                    <w:bCs/>
                    <w:kern w:val="28"/>
                    <w:sz w:val="16"/>
                    <w:szCs w:val="16"/>
                    <w:lang w:eastAsia="ru-RU"/>
                  </w:rPr>
                </w:rPrChange>
              </w:rPr>
              <w:t>Классификатор V005</w:t>
            </w:r>
          </w:p>
        </w:tc>
      </w:tr>
      <w:tr w:rsidR="00A11CB8" w:rsidRPr="007A39BD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52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A11CB8" w:rsidP="005C569A">
            <w:pPr>
              <w:pStyle w:val="13"/>
              <w:spacing w:before="0" w:after="0"/>
              <w:rPr>
                <w:lang w:eastAsia="ru-RU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53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DR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54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55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D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56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6463AA" w:rsidP="006A32E2">
            <w:pPr>
              <w:pStyle w:val="13"/>
              <w:spacing w:before="0" w:after="0"/>
              <w:jc w:val="left"/>
              <w:rPr>
                <w:rFonts w:ascii="Times New Roman" w:hAnsi="Times New Roman"/>
                <w:lang w:eastAsia="ru-RU"/>
              </w:rPr>
            </w:pPr>
            <w:r w:rsidRPr="006463AA">
              <w:rPr>
                <w:rFonts w:ascii="Times New Roman" w:hAnsi="Times New Roman"/>
                <w:lang w:eastAsia="ru-RU"/>
                <w:rPrChange w:id="1457" w:author="Михаил" w:date="2020-05-27T09:08:00Z">
                  <w:rPr>
                    <w:rFonts w:ascii="Times New Roman" w:hAnsi="Times New Roman" w:cs="Calibri Light"/>
                    <w:b/>
                    <w:bCs/>
                    <w:kern w:val="28"/>
                    <w:sz w:val="16"/>
                    <w:szCs w:val="16"/>
                    <w:lang w:eastAsia="ru-RU"/>
                  </w:rPr>
                </w:rPrChange>
              </w:rPr>
              <w:t xml:space="preserve">Дата рождения </w:t>
            </w:r>
          </w:p>
          <w:p w:rsidR="00FF5ABC" w:rsidRPr="007A39BD" w:rsidRDefault="006463AA">
            <w:pPr>
              <w:pStyle w:val="13"/>
              <w:spacing w:before="0" w:after="0"/>
              <w:jc w:val="left"/>
              <w:rPr>
                <w:rFonts w:ascii="Times New Roman" w:hAnsi="Times New Roman"/>
              </w:rPr>
            </w:pPr>
            <w:r w:rsidRPr="006463AA">
              <w:rPr>
                <w:rFonts w:ascii="Times New Roman" w:hAnsi="Times New Roman"/>
                <w:rPrChange w:id="1458" w:author="Михаил" w:date="2020-05-27T09:08:00Z">
                  <w:rPr>
                    <w:rFonts w:ascii="Times New Roman" w:hAnsi="Times New Roman" w:cs="Calibri Light"/>
                    <w:b/>
                    <w:bCs/>
                    <w:kern w:val="28"/>
                    <w:sz w:val="16"/>
                    <w:szCs w:val="16"/>
                    <w:lang w:eastAsia="ru-RU"/>
                  </w:rPr>
                </w:rPrChange>
              </w:rPr>
              <w:t>застрахованного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1459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A11CB8" w:rsidRPr="007A39BD" w:rsidRDefault="00FE17F4" w:rsidP="005C569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формате ГГГГ-ММ-ДД</w:t>
            </w:r>
          </w:p>
        </w:tc>
      </w:tr>
      <w:tr w:rsidR="00A11CB8" w:rsidRPr="007A39BD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60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A11CB8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61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NPOLIS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62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О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63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T(16)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64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6A32E2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Номер документа, подтверждающего факт страхования по ОМС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65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A11CB8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 w:rsidR="00A11CB8" w:rsidRPr="007A39BD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1466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A11CB8" w:rsidRPr="007A39BD" w:rsidRDefault="00A11CB8" w:rsidP="005C56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67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DS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68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У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69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T(10)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70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6463AA" w:rsidP="005C569A">
            <w:pPr>
              <w:pStyle w:val="13"/>
              <w:rPr>
                <w:rFonts w:ascii="Times New Roman" w:hAnsi="Times New Roman"/>
                <w:color w:val="000000"/>
              </w:rPr>
            </w:pPr>
            <w:r w:rsidRPr="006463AA">
              <w:rPr>
                <w:rFonts w:ascii="Times New Roman" w:hAnsi="Times New Roman"/>
                <w:color w:val="000000"/>
                <w:rPrChange w:id="1471" w:author="Михаил" w:date="2020-05-27T09:08:00Z">
                  <w:rPr>
                    <w:rFonts w:ascii="Times New Roman" w:hAnsi="Times New Roman" w:cs="Calibri Light"/>
                    <w:b/>
                    <w:bCs/>
                    <w:color w:val="000000"/>
                    <w:kern w:val="28"/>
                    <w:sz w:val="16"/>
                    <w:szCs w:val="16"/>
                    <w:lang w:eastAsia="ru-RU"/>
                  </w:rPr>
                </w:rPrChange>
              </w:rPr>
              <w:t>Диагноз , указанный при осмотре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72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6463AA" w:rsidP="005C569A">
            <w:pPr>
              <w:pStyle w:val="13"/>
              <w:jc w:val="left"/>
              <w:rPr>
                <w:rFonts w:ascii="Times New Roman" w:hAnsi="Times New Roman"/>
                <w:color w:val="000000"/>
              </w:rPr>
            </w:pPr>
            <w:r w:rsidRPr="006463AA">
              <w:rPr>
                <w:rFonts w:ascii="Times New Roman" w:hAnsi="Times New Roman"/>
                <w:color w:val="000000"/>
                <w:rPrChange w:id="1473" w:author="Михаил" w:date="2020-05-27T09:08:00Z">
                  <w:rPr>
                    <w:rFonts w:ascii="Times New Roman" w:hAnsi="Times New Roman" w:cs="Calibri Light"/>
                    <w:b/>
                    <w:bCs/>
                    <w:color w:val="000000"/>
                    <w:kern w:val="28"/>
                    <w:sz w:val="16"/>
                    <w:szCs w:val="16"/>
                    <w:lang w:eastAsia="ru-RU"/>
                  </w:rPr>
                </w:rPrChange>
              </w:rPr>
              <w:t xml:space="preserve">Код из справочника МКБ. </w:t>
            </w:r>
          </w:p>
        </w:tc>
      </w:tr>
      <w:tr w:rsidR="00A11CB8" w:rsidRPr="007A39BD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1474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A11CB8" w:rsidRPr="007A39BD" w:rsidRDefault="00A11CB8" w:rsidP="005C56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75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SDATE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76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77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D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78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en-US"/>
              </w:rPr>
              <w:t>Дата начала прохождения осмотра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79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A11CB8" w:rsidP="005C569A">
            <w:pPr>
              <w:pStyle w:val="13"/>
              <w:jc w:val="left"/>
              <w:rPr>
                <w:rFonts w:ascii="Times New Roman" w:hAnsi="Times New Roman"/>
                <w:color w:val="000000"/>
              </w:rPr>
            </w:pPr>
          </w:p>
        </w:tc>
      </w:tr>
      <w:tr w:rsidR="00A11CB8" w:rsidRPr="007A39BD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1480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A11CB8" w:rsidRPr="007A39BD" w:rsidRDefault="00A11CB8" w:rsidP="005C56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81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EDATE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82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У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83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D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84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en-US"/>
              </w:rPr>
              <w:t xml:space="preserve">Дата окончания прохождения осмотра 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85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A11CB8" w:rsidP="005C569A">
            <w:pPr>
              <w:pStyle w:val="13"/>
              <w:jc w:val="left"/>
              <w:rPr>
                <w:rFonts w:ascii="Times New Roman" w:hAnsi="Times New Roman"/>
                <w:color w:val="000000"/>
              </w:rPr>
            </w:pPr>
          </w:p>
        </w:tc>
      </w:tr>
      <w:tr w:rsidR="00A11CB8" w:rsidRPr="007A39BD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86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A11CB8" w:rsidP="005C569A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87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SMOCOD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88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О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89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T(5)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90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Реестровый номер СМО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91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A11CB8" w:rsidP="005C5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11CB8" w:rsidRPr="007A39BD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92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A11CB8" w:rsidP="005C569A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93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  <w:t>DISP_TYP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94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95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N(1)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96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Вид профилактического мероприятия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97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A11CB8" w:rsidRPr="007A39BD" w:rsidRDefault="00FE17F4" w:rsidP="005C569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1-для прошедших проф. медосмотр;</w:t>
            </w:r>
          </w:p>
          <w:p w:rsidR="00A11CB8" w:rsidRPr="007A39BD" w:rsidRDefault="00FE17F4" w:rsidP="005C569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– для начавших прохождение диспансеризации;</w:t>
            </w:r>
          </w:p>
          <w:p w:rsidR="00A11CB8" w:rsidRPr="007A39BD" w:rsidRDefault="00FE17F4" w:rsidP="005C569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 – для завершивших первый этап диспансеризации;</w:t>
            </w:r>
          </w:p>
          <w:p w:rsidR="00A11CB8" w:rsidRPr="007A39BD" w:rsidRDefault="00FE17F4" w:rsidP="005C569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4– для направленных на второй этап диспансеризации;</w:t>
            </w:r>
          </w:p>
          <w:p w:rsidR="00A11CB8" w:rsidRPr="007A39BD" w:rsidRDefault="00FE17F4" w:rsidP="005C569A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5 – для завершивших второй этап диспансеризации</w:t>
            </w:r>
          </w:p>
        </w:tc>
      </w:tr>
      <w:tr w:rsidR="000043B3" w:rsidRPr="007976B6" w:rsidTr="007A39BD">
        <w:trPr>
          <w:ins w:id="1498" w:author="Михаил" w:date="2020-05-15T14:48:00Z"/>
        </w:trPr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499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0043B3" w:rsidRPr="007A39BD" w:rsidRDefault="000043B3" w:rsidP="005C569A">
            <w:pPr>
              <w:pStyle w:val="ad"/>
              <w:spacing w:after="0"/>
              <w:rPr>
                <w:ins w:id="1500" w:author="Михаил" w:date="2020-05-15T14:48:00Z"/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501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0043B3" w:rsidRPr="007A39BD" w:rsidRDefault="00FE17F4" w:rsidP="005C569A">
            <w:pPr>
              <w:pStyle w:val="ad"/>
              <w:spacing w:after="0"/>
              <w:jc w:val="left"/>
              <w:rPr>
                <w:ins w:id="1502" w:author="Михаил" w:date="2020-05-15T14:48:00Z"/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ins w:id="1503" w:author="Михаил" w:date="2020-05-15T14:48:00Z">
              <w:r>
                <w:rPr>
                  <w:rFonts w:ascii="Times New Roman" w:hAnsi="Times New Roman" w:cs="Times New Roman"/>
                  <w:b w:val="0"/>
                  <w:bCs w:val="0"/>
                  <w:kern w:val="0"/>
                  <w:sz w:val="24"/>
                  <w:szCs w:val="24"/>
                  <w:lang w:val="en-US"/>
                </w:rPr>
                <w:t>CODE_MO</w:t>
              </w:r>
            </w:ins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504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0043B3" w:rsidRPr="007A39BD" w:rsidRDefault="00FE17F4" w:rsidP="005C569A">
            <w:pPr>
              <w:pStyle w:val="ad"/>
              <w:spacing w:after="0"/>
              <w:jc w:val="left"/>
              <w:rPr>
                <w:ins w:id="1505" w:author="Михаил" w:date="2020-05-15T14:48:00Z"/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ins w:id="1506" w:author="Михаил" w:date="2020-05-15T14:52:00Z">
              <w:r>
                <w:rPr>
                  <w:rFonts w:ascii="Times New Roman" w:hAnsi="Times New Roman" w:cs="Times New Roman"/>
                  <w:b w:val="0"/>
                  <w:bCs w:val="0"/>
                  <w:kern w:val="0"/>
                  <w:sz w:val="24"/>
                  <w:szCs w:val="24"/>
                </w:rPr>
                <w:t>У</w:t>
              </w:r>
            </w:ins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507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0043B3" w:rsidRPr="007A39BD" w:rsidRDefault="00FE17F4" w:rsidP="005C569A">
            <w:pPr>
              <w:pStyle w:val="ad"/>
              <w:spacing w:after="0"/>
              <w:jc w:val="left"/>
              <w:rPr>
                <w:ins w:id="1508" w:author="Михаил" w:date="2020-05-15T14:48:00Z"/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ins w:id="1509" w:author="Михаил" w:date="2020-05-15T14:48:00Z">
              <w:r>
                <w:rPr>
                  <w:rFonts w:ascii="Times New Roman" w:hAnsi="Times New Roman" w:cs="Times New Roman"/>
                  <w:b w:val="0"/>
                  <w:bCs w:val="0"/>
                  <w:kern w:val="0"/>
                  <w:sz w:val="24"/>
                  <w:szCs w:val="24"/>
                  <w:lang w:val="en-US"/>
                </w:rPr>
                <w:t>T(6)</w:t>
              </w:r>
            </w:ins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510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0043B3" w:rsidRPr="007A39BD" w:rsidRDefault="00FE17F4" w:rsidP="000043B3">
            <w:pPr>
              <w:pStyle w:val="ad"/>
              <w:spacing w:after="0"/>
              <w:jc w:val="left"/>
              <w:rPr>
                <w:ins w:id="1511" w:author="Михаил" w:date="2020-05-15T14:48:00Z"/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proofErr w:type="spellStart"/>
            <w:ins w:id="1512" w:author="Михаил" w:date="2020-05-15T14:48:00Z">
              <w:r>
                <w:rPr>
                  <w:rFonts w:ascii="Times New Roman" w:hAnsi="Times New Roman" w:cs="Times New Roman"/>
                  <w:b w:val="0"/>
                  <w:bCs w:val="0"/>
                  <w:kern w:val="0"/>
                  <w:sz w:val="24"/>
                  <w:szCs w:val="24"/>
                  <w:lang w:val="en-US"/>
                </w:rPr>
                <w:t>Реестровый</w:t>
              </w:r>
              <w:proofErr w:type="spellEnd"/>
              <w:r>
                <w:rPr>
                  <w:rFonts w:ascii="Times New Roman" w:hAnsi="Times New Roman" w:cs="Times New Roman"/>
                  <w:b w:val="0"/>
                  <w:bCs w:val="0"/>
                  <w:kern w:val="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b w:val="0"/>
                  <w:bCs w:val="0"/>
                  <w:kern w:val="0"/>
                  <w:sz w:val="24"/>
                  <w:szCs w:val="24"/>
                  <w:lang w:val="en-US"/>
                </w:rPr>
                <w:t>номер</w:t>
              </w:r>
              <w:proofErr w:type="spellEnd"/>
              <w:r>
                <w:rPr>
                  <w:rFonts w:ascii="Times New Roman" w:hAnsi="Times New Roman" w:cs="Times New Roman"/>
                  <w:b w:val="0"/>
                  <w:bCs w:val="0"/>
                  <w:kern w:val="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b w:val="0"/>
                  <w:bCs w:val="0"/>
                  <w:kern w:val="0"/>
                  <w:sz w:val="24"/>
                  <w:szCs w:val="24"/>
                  <w:lang w:val="en-US"/>
                </w:rPr>
                <w:t>медицинской</w:t>
              </w:r>
              <w:proofErr w:type="spellEnd"/>
              <w:r>
                <w:rPr>
                  <w:rFonts w:ascii="Times New Roman" w:hAnsi="Times New Roman" w:cs="Times New Roman"/>
                  <w:b w:val="0"/>
                  <w:bCs w:val="0"/>
                  <w:kern w:val="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b w:val="0"/>
                  <w:bCs w:val="0"/>
                  <w:kern w:val="0"/>
                  <w:sz w:val="24"/>
                  <w:szCs w:val="24"/>
                  <w:lang w:val="en-US"/>
                </w:rPr>
                <w:t>организации</w:t>
              </w:r>
              <w:proofErr w:type="spellEnd"/>
            </w:ins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513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0043B3" w:rsidRPr="007A39BD" w:rsidRDefault="006463AA" w:rsidP="000043B3">
            <w:pPr>
              <w:pStyle w:val="13"/>
              <w:spacing w:before="0" w:after="0"/>
              <w:jc w:val="left"/>
              <w:rPr>
                <w:ins w:id="1514" w:author="Михаил" w:date="2020-05-15T14:52:00Z"/>
                <w:rFonts w:ascii="Times New Roman" w:hAnsi="Times New Roman"/>
                <w:kern w:val="0"/>
                <w:lang w:eastAsia="ru-RU"/>
              </w:rPr>
            </w:pPr>
            <w:ins w:id="1515" w:author="Михаил" w:date="2020-05-15T14:48:00Z">
              <w:r w:rsidRPr="006463AA">
                <w:rPr>
                  <w:rFonts w:ascii="Times New Roman" w:hAnsi="Times New Roman"/>
                  <w:kern w:val="0"/>
                  <w:lang w:eastAsia="ru-RU"/>
                  <w:rPrChange w:id="1516" w:author="Михаил" w:date="2020-05-27T09:08:00Z">
                    <w:rPr>
                      <w:rFonts w:ascii="Times New Roman" w:hAnsi="Times New Roman" w:cs="Calibri Light"/>
                      <w:b/>
                      <w:bCs/>
                      <w:kern w:val="0"/>
                      <w:sz w:val="16"/>
                      <w:szCs w:val="16"/>
                      <w:lang w:eastAsia="ru-RU"/>
                    </w:rPr>
                  </w:rPrChange>
                </w:rPr>
                <w:t xml:space="preserve">Справочник </w:t>
              </w:r>
              <w:r w:rsidRPr="006463AA">
                <w:rPr>
                  <w:rFonts w:ascii="Times New Roman" w:hAnsi="Times New Roman"/>
                  <w:kern w:val="0"/>
                  <w:lang w:val="en-US" w:eastAsia="ru-RU"/>
                  <w:rPrChange w:id="1517" w:author="Михаил" w:date="2020-05-27T09:08:00Z">
                    <w:rPr>
                      <w:rFonts w:ascii="Times New Roman" w:hAnsi="Times New Roman" w:cs="Calibri Light"/>
                      <w:b/>
                      <w:bCs/>
                      <w:kern w:val="0"/>
                      <w:sz w:val="16"/>
                      <w:szCs w:val="16"/>
                      <w:lang w:val="en-US" w:eastAsia="ru-RU"/>
                    </w:rPr>
                  </w:rPrChange>
                </w:rPr>
                <w:t>F</w:t>
              </w:r>
              <w:r w:rsidRPr="006463AA">
                <w:rPr>
                  <w:rFonts w:ascii="Times New Roman" w:hAnsi="Times New Roman"/>
                  <w:kern w:val="0"/>
                  <w:lang w:eastAsia="ru-RU"/>
                  <w:rPrChange w:id="1518" w:author="Михаил" w:date="2020-05-27T09:08:00Z">
                    <w:rPr>
                      <w:rFonts w:ascii="Times New Roman" w:hAnsi="Times New Roman" w:cs="Calibri Light"/>
                      <w:b/>
                      <w:bCs/>
                      <w:kern w:val="0"/>
                      <w:sz w:val="16"/>
                      <w:szCs w:val="16"/>
                      <w:lang w:eastAsia="ru-RU"/>
                    </w:rPr>
                  </w:rPrChange>
                </w:rPr>
                <w:t>003</w:t>
              </w:r>
            </w:ins>
            <w:ins w:id="1519" w:author="Михаил" w:date="2020-05-15T14:52:00Z">
              <w:r w:rsidRPr="006463AA">
                <w:rPr>
                  <w:rFonts w:ascii="Times New Roman" w:hAnsi="Times New Roman"/>
                  <w:kern w:val="0"/>
                  <w:lang w:eastAsia="ru-RU"/>
                  <w:rPrChange w:id="1520" w:author="Михаил" w:date="2020-05-27T09:08:00Z">
                    <w:rPr>
                      <w:rFonts w:ascii="Times New Roman" w:hAnsi="Times New Roman" w:cs="Calibri Light"/>
                      <w:b/>
                      <w:bCs/>
                      <w:kern w:val="0"/>
                      <w:sz w:val="16"/>
                      <w:szCs w:val="16"/>
                      <w:lang w:eastAsia="ru-RU"/>
                    </w:rPr>
                  </w:rPrChange>
                </w:rPr>
                <w:t>.</w:t>
              </w:r>
            </w:ins>
          </w:p>
          <w:p w:rsidR="000043B3" w:rsidRPr="000043B3" w:rsidRDefault="006463AA" w:rsidP="000043B3">
            <w:pPr>
              <w:pStyle w:val="13"/>
              <w:spacing w:before="0" w:after="0"/>
              <w:jc w:val="left"/>
              <w:rPr>
                <w:ins w:id="1521" w:author="Михаил" w:date="2020-05-15T14:48:00Z"/>
                <w:rFonts w:ascii="Times New Roman" w:hAnsi="Times New Roman"/>
              </w:rPr>
            </w:pPr>
            <w:ins w:id="1522" w:author="Михаил" w:date="2020-05-15T14:52:00Z">
              <w:r w:rsidRPr="006463AA">
                <w:rPr>
                  <w:rFonts w:ascii="Times New Roman" w:hAnsi="Times New Roman"/>
                  <w:bCs/>
                  <w:kern w:val="0"/>
                  <w:rPrChange w:id="1523" w:author="Михаил" w:date="2020-05-27T09:08:00Z">
                    <w:rPr>
                      <w:rFonts w:ascii="Times New Roman" w:hAnsi="Times New Roman" w:cs="Calibri Light"/>
                      <w:b/>
                      <w:bCs/>
                      <w:kern w:val="0"/>
                      <w:sz w:val="16"/>
                      <w:szCs w:val="16"/>
                      <w:highlight w:val="yellow"/>
                      <w:lang w:eastAsia="ru-RU"/>
                    </w:rPr>
                  </w:rPrChange>
                </w:rPr>
                <w:t>Заполняется ТФОМС</w:t>
              </w:r>
            </w:ins>
            <w:ins w:id="1524" w:author="Михаил" w:date="2020-05-15T14:53:00Z">
              <w:r w:rsidRPr="006463AA">
                <w:rPr>
                  <w:rFonts w:ascii="Times New Roman" w:hAnsi="Times New Roman"/>
                  <w:bCs/>
                  <w:kern w:val="0"/>
                  <w:rPrChange w:id="1525" w:author="Михаил" w:date="2020-05-27T09:08:00Z">
                    <w:rPr>
                      <w:rFonts w:ascii="Times New Roman" w:hAnsi="Times New Roman" w:cs="Calibri Light"/>
                      <w:b/>
                      <w:bCs/>
                      <w:kern w:val="0"/>
                      <w:sz w:val="16"/>
                      <w:szCs w:val="16"/>
                      <w:lang w:eastAsia="ru-RU"/>
                    </w:rPr>
                  </w:rPrChange>
                </w:rPr>
                <w:t xml:space="preserve"> в файлах для СМО</w:t>
              </w:r>
            </w:ins>
          </w:p>
        </w:tc>
      </w:tr>
    </w:tbl>
    <w:p w:rsidR="00A33668" w:rsidDel="00584612" w:rsidRDefault="00A33668" w:rsidP="00A11CB8">
      <w:pPr>
        <w:rPr>
          <w:del w:id="1526" w:author="Михаил" w:date="2020-05-21T10:14:00Z"/>
        </w:rPr>
      </w:pPr>
    </w:p>
    <w:p w:rsidR="00A11CB8" w:rsidRPr="00501DCA" w:rsidRDefault="005C569A" w:rsidP="00501DCA">
      <w:pPr>
        <w:pStyle w:val="ac"/>
        <w:spacing w:before="0"/>
        <w:jc w:val="left"/>
        <w:rPr>
          <w:rFonts w:ascii="Times New Roman" w:hAnsi="Times New Roman"/>
          <w:sz w:val="24"/>
          <w:szCs w:val="24"/>
        </w:rPr>
      </w:pPr>
      <w:ins w:id="1527" w:author="Михаил" w:date="2020-05-14T13:50:00Z">
        <w:r w:rsidRPr="00501DCA">
          <w:rPr>
            <w:rFonts w:ascii="Times New Roman" w:hAnsi="Times New Roman"/>
            <w:sz w:val="24"/>
            <w:szCs w:val="24"/>
          </w:rPr>
          <w:t>В2</w:t>
        </w:r>
      </w:ins>
      <w:r w:rsidR="0025108B" w:rsidRPr="00501DCA">
        <w:rPr>
          <w:rFonts w:ascii="Times New Roman" w:hAnsi="Times New Roman"/>
          <w:sz w:val="24"/>
          <w:szCs w:val="24"/>
        </w:rPr>
        <w:t xml:space="preserve">. </w:t>
      </w:r>
      <w:r w:rsidR="00A11CB8" w:rsidRPr="00501DCA">
        <w:rPr>
          <w:rFonts w:ascii="Times New Roman" w:hAnsi="Times New Roman"/>
          <w:sz w:val="24"/>
          <w:szCs w:val="24"/>
        </w:rPr>
        <w:t>Формат файла запроса на чтение сведений о застрахованных лицах</w:t>
      </w:r>
    </w:p>
    <w:p w:rsidR="00A11CB8" w:rsidRPr="0025108B" w:rsidRDefault="00A11CB8" w:rsidP="00A11CB8">
      <w:pPr>
        <w:pStyle w:val="a0"/>
      </w:pPr>
    </w:p>
    <w:tbl>
      <w:tblPr>
        <w:tblW w:w="9637" w:type="dxa"/>
        <w:tblLayout w:type="fixed"/>
        <w:tblLook w:val="0000"/>
        <w:tblPrChange w:id="1528" w:author="Михаил" w:date="2020-05-27T09:09:00Z">
          <w:tblPr>
            <w:tblW w:w="9637" w:type="dxa"/>
            <w:tblInd w:w="-106" w:type="dxa"/>
            <w:tblLayout w:type="fixed"/>
            <w:tblLook w:val="0000"/>
          </w:tblPr>
        </w:tblPrChange>
      </w:tblPr>
      <w:tblGrid>
        <w:gridCol w:w="1260"/>
        <w:gridCol w:w="1491"/>
        <w:gridCol w:w="644"/>
        <w:gridCol w:w="1040"/>
        <w:gridCol w:w="2765"/>
        <w:gridCol w:w="2437"/>
        <w:tblGridChange w:id="1529">
          <w:tblGrid>
            <w:gridCol w:w="1260"/>
            <w:gridCol w:w="1491"/>
            <w:gridCol w:w="644"/>
            <w:gridCol w:w="1040"/>
            <w:gridCol w:w="2765"/>
            <w:gridCol w:w="2437"/>
          </w:tblGrid>
        </w:tblGridChange>
      </w:tblGrid>
      <w:tr w:rsidR="006054CB" w:rsidRPr="0025108B" w:rsidTr="007A39BD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PrChange w:id="1530" w:author="Михаил" w:date="2020-05-27T09:09:00Z">
              <w:tcPr>
                <w:tcW w:w="12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C0C0C0"/>
              </w:tcPr>
            </w:tcPrChange>
          </w:tcPr>
          <w:p w:rsidR="006054CB" w:rsidRPr="007A39BD" w:rsidRDefault="006463AA" w:rsidP="00A33668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31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32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Код элемента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PrChange w:id="1533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C0C0C0"/>
              </w:tcPr>
            </w:tcPrChange>
          </w:tcPr>
          <w:p w:rsidR="006054CB" w:rsidRPr="007A39BD" w:rsidRDefault="006463AA" w:rsidP="00A33668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34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35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Содержание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PrChange w:id="1536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C0C0C0"/>
              </w:tcPr>
            </w:tcPrChange>
          </w:tcPr>
          <w:p w:rsidR="006054CB" w:rsidRPr="007A39BD" w:rsidRDefault="006463AA" w:rsidP="00A33668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37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38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Тип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PrChange w:id="1539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C0C0C0"/>
              </w:tcPr>
            </w:tcPrChange>
          </w:tcPr>
          <w:p w:rsidR="006054CB" w:rsidRPr="007A39BD" w:rsidRDefault="006463AA" w:rsidP="00A33668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40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41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Формат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PrChange w:id="1542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C0C0C0"/>
              </w:tcPr>
            </w:tcPrChange>
          </w:tcPr>
          <w:p w:rsidR="006054CB" w:rsidRPr="007A39BD" w:rsidRDefault="006463AA" w:rsidP="00A33668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43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44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Наименование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PrChange w:id="1545" w:author="Михаил" w:date="2020-05-27T09:09:00Z">
              <w:tcPr>
                <w:tcW w:w="243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C0C0C0"/>
              </w:tcPr>
            </w:tcPrChange>
          </w:tcPr>
          <w:p w:rsidR="006054CB" w:rsidRPr="007A39BD" w:rsidRDefault="006463AA" w:rsidP="00A33668">
            <w:pPr>
              <w:pStyle w:val="af0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46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47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Дополнительная информация</w:t>
            </w:r>
          </w:p>
        </w:tc>
      </w:tr>
    </w:tbl>
    <w:p w:rsidR="006054CB" w:rsidRPr="0025108B" w:rsidRDefault="006054CB" w:rsidP="006054CB">
      <w:pPr>
        <w:pStyle w:val="af"/>
        <w:spacing w:line="240" w:lineRule="auto"/>
        <w:rPr>
          <w:sz w:val="24"/>
          <w:szCs w:val="24"/>
          <w:highlight w:val="green"/>
        </w:rPr>
      </w:pPr>
    </w:p>
    <w:tbl>
      <w:tblPr>
        <w:tblW w:w="9708" w:type="dxa"/>
        <w:tblLayout w:type="fixed"/>
        <w:tblLook w:val="0000"/>
        <w:tblPrChange w:id="1548" w:author="Михаил" w:date="2020-05-27T09:09:00Z">
          <w:tblPr>
            <w:tblW w:w="9708" w:type="dxa"/>
            <w:tblInd w:w="-176" w:type="dxa"/>
            <w:tblLayout w:type="fixed"/>
            <w:tblLook w:val="0000"/>
          </w:tblPr>
        </w:tblPrChange>
      </w:tblPr>
      <w:tblGrid>
        <w:gridCol w:w="1330"/>
        <w:gridCol w:w="1491"/>
        <w:gridCol w:w="644"/>
        <w:gridCol w:w="1040"/>
        <w:gridCol w:w="2765"/>
        <w:gridCol w:w="2438"/>
        <w:tblGridChange w:id="1549">
          <w:tblGrid>
            <w:gridCol w:w="1330"/>
            <w:gridCol w:w="1491"/>
            <w:gridCol w:w="644"/>
            <w:gridCol w:w="1040"/>
            <w:gridCol w:w="2765"/>
            <w:gridCol w:w="2438"/>
          </w:tblGrid>
        </w:tblGridChange>
      </w:tblGrid>
      <w:tr w:rsidR="006054CB" w:rsidRPr="007A39BD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PrChange w:id="1550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51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52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1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PrChange w:id="1553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54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55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2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PrChange w:id="1556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57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58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3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PrChange w:id="1559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60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61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4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PrChange w:id="1562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63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64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5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565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66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67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6</w:t>
            </w:r>
          </w:p>
        </w:tc>
      </w:tr>
      <w:tr w:rsidR="006054CB" w:rsidRPr="007A39BD" w:rsidTr="007A39BD">
        <w:tc>
          <w:tcPr>
            <w:tcW w:w="9708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568" w:author="Михаил" w:date="2020-05-27T09:09:00Z">
              <w:tcPr>
                <w:tcW w:w="9708" w:type="dxa"/>
                <w:gridSpan w:val="6"/>
                <w:tcBorders>
                  <w:top w:val="nil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69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70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Корневой элемент</w:t>
            </w:r>
          </w:p>
        </w:tc>
      </w:tr>
      <w:tr w:rsidR="006054CB" w:rsidRPr="007A39BD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571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rPrChange w:id="1572" w:author="Михаил" w:date="2020-05-27T09:08:00Z">
                  <w:rPr>
                    <w:rFonts w:ascii="Times New Roman" w:hAnsi="Times New Roman" w:cs="Times New Roman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kern w:val="0"/>
                <w:sz w:val="24"/>
                <w:szCs w:val="24"/>
                <w:rPrChange w:id="1573" w:author="Михаил" w:date="2020-05-27T09:08:00Z">
                  <w:rPr>
                    <w:rFonts w:ascii="Times New Roman" w:hAnsi="Times New Roman" w:cs="Times New Roman"/>
                    <w:kern w:val="0"/>
                    <w:sz w:val="24"/>
                    <w:szCs w:val="24"/>
                    <w:highlight w:val="green"/>
                  </w:rPr>
                </w:rPrChange>
              </w:rPr>
              <w:t>ZL_LIST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574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  <w:rPrChange w:id="1575" w:author="Михаил" w:date="2020-05-27T09:08:00Z">
                  <w:rPr>
                    <w:rFonts w:ascii="Times New Roman" w:hAnsi="Times New Roman" w:cs="Times New Roman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kern w:val="0"/>
                <w:sz w:val="24"/>
                <w:szCs w:val="24"/>
                <w:rPrChange w:id="1576" w:author="Михаил" w:date="2020-05-27T09:08:00Z">
                  <w:rPr>
                    <w:rFonts w:ascii="Times New Roman" w:hAnsi="Times New Roman" w:cs="Times New Roman"/>
                    <w:kern w:val="0"/>
                    <w:sz w:val="24"/>
                    <w:szCs w:val="24"/>
                    <w:highlight w:val="green"/>
                  </w:rPr>
                </w:rPrChange>
              </w:rPr>
              <w:t>ZGLV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577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78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79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580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81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82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S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583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84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85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Заголовок файла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586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87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88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Информация о передаваемом файле, медицинской организации</w:t>
            </w:r>
          </w:p>
        </w:tc>
      </w:tr>
      <w:tr w:rsidR="006054CB" w:rsidRPr="007A39BD" w:rsidTr="007A39BD">
        <w:tc>
          <w:tcPr>
            <w:tcW w:w="970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589" w:author="Михаил" w:date="2020-05-27T09:09:00Z">
              <w:tcPr>
                <w:tcW w:w="9708" w:type="dxa"/>
                <w:gridSpan w:val="6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054CB" w:rsidP="005C569A">
            <w:pPr>
              <w:pStyle w:val="ad"/>
              <w:spacing w:after="0"/>
              <w:jc w:val="left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90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</w:p>
        </w:tc>
      </w:tr>
      <w:tr w:rsidR="006054CB" w:rsidRPr="007A39BD" w:rsidTr="007A39BD">
        <w:tc>
          <w:tcPr>
            <w:tcW w:w="970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591" w:author="Михаил" w:date="2020-05-27T09:09:00Z">
              <w:tcPr>
                <w:tcW w:w="9708" w:type="dxa"/>
                <w:gridSpan w:val="6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  <w:rPrChange w:id="1592" w:author="Михаил" w:date="2020-05-27T09:08:00Z">
                  <w:rPr>
                    <w:rFonts w:ascii="Times New Roman" w:hAnsi="Times New Roman" w:cs="Times New Roman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kern w:val="0"/>
                <w:sz w:val="24"/>
                <w:szCs w:val="24"/>
                <w:rPrChange w:id="1593" w:author="Михаил" w:date="2020-05-27T09:08:00Z">
                  <w:rPr>
                    <w:rFonts w:ascii="Times New Roman" w:hAnsi="Times New Roman" w:cs="Times New Roman"/>
                    <w:kern w:val="0"/>
                    <w:sz w:val="24"/>
                    <w:szCs w:val="24"/>
                    <w:highlight w:val="green"/>
                  </w:rPr>
                </w:rPrChange>
              </w:rPr>
              <w:t>Заголовок файла</w:t>
            </w:r>
          </w:p>
        </w:tc>
      </w:tr>
      <w:tr w:rsidR="006054CB" w:rsidRPr="007A39BD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594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kern w:val="0"/>
                <w:sz w:val="24"/>
                <w:szCs w:val="24"/>
                <w:rPrChange w:id="1595" w:author="Михаил" w:date="2020-05-27T09:08:00Z">
                  <w:rPr>
                    <w:rFonts w:ascii="Times New Roman" w:hAnsi="Times New Roman" w:cs="Times New Roman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kern w:val="0"/>
                <w:sz w:val="24"/>
                <w:szCs w:val="24"/>
                <w:rPrChange w:id="1596" w:author="Михаил" w:date="2020-05-27T09:08:00Z">
                  <w:rPr>
                    <w:rFonts w:ascii="Times New Roman" w:hAnsi="Times New Roman" w:cs="Times New Roman"/>
                    <w:kern w:val="0"/>
                    <w:sz w:val="24"/>
                    <w:szCs w:val="24"/>
                    <w:highlight w:val="green"/>
                  </w:rPr>
                </w:rPrChange>
              </w:rPr>
              <w:t>ZGLV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597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98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599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FILENAME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600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01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02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603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04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05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T(30)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606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07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08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Имя файла</w:t>
            </w:r>
          </w:p>
          <w:p w:rsidR="006054CB" w:rsidRPr="007A39BD" w:rsidRDefault="006054CB" w:rsidP="005C569A">
            <w:pPr>
              <w:pStyle w:val="ad"/>
              <w:keepNext/>
              <w:spacing w:after="0"/>
              <w:ind w:left="567" w:firstLine="567"/>
              <w:outlineLvl w:val="2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09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610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054CB" w:rsidP="005C569A">
            <w:pPr>
              <w:pStyle w:val="ad"/>
              <w:keepNext/>
              <w:spacing w:after="0"/>
              <w:ind w:left="567" w:firstLine="567"/>
              <w:outlineLvl w:val="2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11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</w:p>
        </w:tc>
      </w:tr>
      <w:tr w:rsidR="006054CB" w:rsidRPr="007A39BD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612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054CB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13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614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:rPrChange w:id="1615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  <w:lang w:val="en-US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16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DATA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617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18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19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O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620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21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22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D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623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24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25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Дата формирования файла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626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27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28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ГГГГ-ММ-ДД</w:t>
            </w:r>
          </w:p>
        </w:tc>
      </w:tr>
      <w:tr w:rsidR="006054CB" w:rsidRPr="007A39BD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629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054CB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30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631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463AA" w:rsidP="006054CB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32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:rPrChange w:id="1633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  <w:lang w:val="en-US"/>
                  </w:rPr>
                </w:rPrChange>
              </w:rPr>
              <w:t>DATA_B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634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463AA" w:rsidP="008F17F1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strike/>
                <w:color w:val="000000" w:themeColor="text1"/>
                <w:kern w:val="0"/>
                <w:sz w:val="24"/>
                <w:szCs w:val="24"/>
                <w:lang w:val="en-US"/>
                <w:rPrChange w:id="1635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strike/>
                    <w:color w:val="E36C0A" w:themeColor="accent6" w:themeShade="BF"/>
                    <w:kern w:val="0"/>
                    <w:sz w:val="24"/>
                    <w:szCs w:val="24"/>
                    <w:highlight w:val="green"/>
                    <w:lang w:val="en-US"/>
                  </w:rPr>
                </w:rPrChange>
              </w:rPr>
            </w:pPr>
            <w:ins w:id="1636" w:author="asu_08" w:date="2020-05-18T08:42:00Z">
              <w:r w:rsidRPr="006463AA">
                <w:rPr>
                  <w:rFonts w:ascii="Times New Roman" w:hAnsi="Times New Roman" w:cs="Times New Roman"/>
                  <w:b w:val="0"/>
                  <w:bCs w:val="0"/>
                  <w:color w:val="000000" w:themeColor="text1"/>
                  <w:kern w:val="0"/>
                  <w:sz w:val="24"/>
                  <w:szCs w:val="24"/>
                  <w:lang w:val="en-US"/>
                  <w:rPrChange w:id="1637" w:author="Михаил" w:date="2020-05-27T09:08:00Z">
                    <w:rPr>
                      <w:rFonts w:ascii="Times New Roman" w:hAnsi="Times New Roman" w:cs="Times New Roman"/>
                      <w:b w:val="0"/>
                      <w:bCs w:val="0"/>
                      <w:color w:val="E36C0A" w:themeColor="accent6" w:themeShade="BF"/>
                      <w:kern w:val="0"/>
                      <w:sz w:val="24"/>
                      <w:szCs w:val="24"/>
                      <w:highlight w:val="magenta"/>
                      <w:lang w:val="en-US"/>
                    </w:rPr>
                  </w:rPrChange>
                </w:rPr>
                <w:t>O</w:t>
              </w:r>
            </w:ins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638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39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:rPrChange w:id="1640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  <w:lang w:val="en-US"/>
                  </w:rPr>
                </w:rPrChange>
              </w:rPr>
              <w:t>D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641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42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43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Дата начала интервала вхождения  начала осмотров для поиска по запросу</w:t>
            </w:r>
          </w:p>
          <w:p w:rsidR="006054CB" w:rsidRPr="007A39BD" w:rsidRDefault="006054CB" w:rsidP="005C569A">
            <w:pPr>
              <w:pStyle w:val="ad"/>
              <w:keepNext/>
              <w:spacing w:after="0"/>
              <w:ind w:left="567" w:firstLine="567"/>
              <w:outlineLvl w:val="2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44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645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6054CB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46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47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ГГГГ-ММ-ДД</w:t>
            </w:r>
          </w:p>
          <w:p w:rsidR="006054CB" w:rsidRPr="007A39BD" w:rsidRDefault="006054CB" w:rsidP="005C569A">
            <w:pPr>
              <w:pStyle w:val="ad"/>
              <w:keepNext/>
              <w:spacing w:after="0"/>
              <w:ind w:left="567" w:firstLine="567"/>
              <w:jc w:val="left"/>
              <w:outlineLvl w:val="2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48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</w:p>
        </w:tc>
      </w:tr>
      <w:tr w:rsidR="008D3672" w:rsidRPr="007976B6" w:rsidTr="007A39BD"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649" w:author="Михаил" w:date="2020-05-27T09:09:00Z">
              <w:tcPr>
                <w:tcW w:w="13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8D3672" w:rsidRPr="007A39BD" w:rsidRDefault="008D3672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50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651" w:author="Михаил" w:date="2020-05-27T09:09:00Z">
              <w:tcPr>
                <w:tcW w:w="149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8D3672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:rPrChange w:id="1652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  <w:lang w:val="en-US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:rPrChange w:id="1653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  <w:lang w:val="en-US"/>
                  </w:rPr>
                </w:rPrChange>
              </w:rPr>
              <w:t>DATA_E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654" w:author="Михаил" w:date="2020-05-27T09:09:00Z"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8D3672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strike/>
                <w:kern w:val="0"/>
                <w:sz w:val="24"/>
                <w:szCs w:val="24"/>
                <w:lang w:val="en-US"/>
                <w:rPrChange w:id="1655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strike/>
                    <w:kern w:val="0"/>
                    <w:sz w:val="24"/>
                    <w:szCs w:val="24"/>
                    <w:highlight w:val="green"/>
                    <w:lang w:val="en-US"/>
                  </w:rPr>
                </w:rPrChange>
              </w:rPr>
            </w:pPr>
            <w:ins w:id="1656" w:author="asu_08" w:date="2020-05-18T08:42:00Z">
              <w:r w:rsidRPr="006463AA">
                <w:rPr>
                  <w:rFonts w:ascii="Times New Roman" w:hAnsi="Times New Roman" w:cs="Times New Roman"/>
                  <w:b w:val="0"/>
                  <w:bCs w:val="0"/>
                  <w:kern w:val="0"/>
                  <w:sz w:val="24"/>
                  <w:szCs w:val="24"/>
                  <w:lang w:val="en-US"/>
                  <w:rPrChange w:id="1657" w:author="Михаил" w:date="2020-05-27T09:08:00Z">
                    <w:rPr>
                      <w:rFonts w:ascii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highlight w:val="magenta"/>
                      <w:lang w:val="en-US"/>
                    </w:rPr>
                  </w:rPrChange>
                </w:rPr>
                <w:t>O</w:t>
              </w:r>
            </w:ins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658" w:author="Михаил" w:date="2020-05-27T09:09:00Z">
              <w:tcPr>
                <w:tcW w:w="104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8D3672" w:rsidRPr="007A39BD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:rPrChange w:id="1659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  <w:lang w:val="en-US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:rPrChange w:id="1660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  <w:lang w:val="en-US"/>
                  </w:rPr>
                </w:rPrChange>
              </w:rPr>
              <w:t>D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661" w:author="Михаил" w:date="2020-05-27T09:09:00Z">
              <w:tcPr>
                <w:tcW w:w="276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8D3672" w:rsidRPr="007A39BD" w:rsidRDefault="006463AA" w:rsidP="006054CB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62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63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Дата конца интервала вхождения начала осмотров для поиска по запросу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PrChange w:id="1664" w:author="Михаил" w:date="2020-05-27T09:09:00Z">
              <w:tcPr>
                <w:tcW w:w="243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:rsidR="008D3672" w:rsidRPr="007976B6" w:rsidRDefault="006463AA" w:rsidP="005C569A">
            <w:pPr>
              <w:pStyle w:val="ad"/>
              <w:spacing w:after="0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6463AA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  <w:rPrChange w:id="1665" w:author="Михаил" w:date="2020-05-27T09:08:00Z">
                  <w:rPr>
                    <w:rFonts w:ascii="Times New Roman" w:hAnsi="Times New Roman" w:cs="Times New Roman"/>
                    <w:b w:val="0"/>
                    <w:bCs w:val="0"/>
                    <w:kern w:val="0"/>
                    <w:sz w:val="24"/>
                    <w:szCs w:val="24"/>
                    <w:highlight w:val="green"/>
                  </w:rPr>
                </w:rPrChange>
              </w:rPr>
              <w:t>ГГГГ-ММ-ДД</w:t>
            </w:r>
          </w:p>
        </w:tc>
      </w:tr>
    </w:tbl>
    <w:p w:rsidR="005E3BB1" w:rsidRPr="00D1785D" w:rsidRDefault="005E3BB1" w:rsidP="0093459F">
      <w:pPr>
        <w:pStyle w:val="a0"/>
        <w:rPr>
          <w:sz w:val="24"/>
          <w:szCs w:val="24"/>
        </w:rPr>
      </w:pPr>
    </w:p>
    <w:sectPr w:rsidR="005E3BB1" w:rsidRPr="00D1785D" w:rsidSect="0093459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16" w:author="Михаил" w:date="2020-05-20T11:22:00Z" w:initials="М">
    <w:p w:rsidR="00111B39" w:rsidRDefault="00111B39">
      <w:pPr>
        <w:pStyle w:val="a5"/>
      </w:pPr>
      <w:r>
        <w:rPr>
          <w:rStyle w:val="a4"/>
        </w:rPr>
        <w:annotationRef/>
      </w:r>
      <w:r>
        <w:t>В дальнейшем планируется направлять сведения по запросам. Пока оставляем автоматическую рассылку на всех по компетенции.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4F447850"/>
    <w:lvl w:ilvl="0">
      <w:start w:val="1"/>
      <w:numFmt w:val="decimal"/>
      <w:lvlText w:val="%1."/>
      <w:lvlJc w:val="center"/>
      <w:pPr>
        <w:tabs>
          <w:tab w:val="num" w:pos="1985"/>
        </w:tabs>
        <w:ind w:left="2359" w:hanging="374"/>
      </w:pPr>
      <w:rPr>
        <w:rFonts w:eastAsia="Times New Roman" w:hint="default"/>
      </w:rPr>
    </w:lvl>
    <w:lvl w:ilvl="1">
      <w:start w:val="1"/>
      <w:numFmt w:val="decimal"/>
      <w:lvlText w:val="2.%2."/>
      <w:lvlJc w:val="left"/>
      <w:pPr>
        <w:tabs>
          <w:tab w:val="num" w:pos="0"/>
        </w:tabs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9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34" w:hanging="374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34" w:hanging="374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734" w:hanging="374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34" w:hanging="374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34" w:hanging="374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34" w:hanging="374"/>
      </w:pPr>
      <w:rPr>
        <w:rFonts w:eastAsia="Times New Roman" w:hint="default"/>
      </w:rPr>
    </w:lvl>
  </w:abstractNum>
  <w:abstractNum w:abstractNumId="1">
    <w:nsid w:val="09802830"/>
    <w:multiLevelType w:val="hybridMultilevel"/>
    <w:tmpl w:val="792054B0"/>
    <w:lvl w:ilvl="0" w:tplc="B310EC0E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F659A"/>
    <w:multiLevelType w:val="hybridMultilevel"/>
    <w:tmpl w:val="82CA0E06"/>
    <w:lvl w:ilvl="0" w:tplc="B310EC0E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84834"/>
    <w:multiLevelType w:val="hybridMultilevel"/>
    <w:tmpl w:val="6570D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CC74327"/>
    <w:multiLevelType w:val="multilevel"/>
    <w:tmpl w:val="724644F6"/>
    <w:styleLink w:val="-"/>
    <w:lvl w:ilvl="0">
      <w:start w:val="1"/>
      <w:numFmt w:val="bullet"/>
      <w:lvlText w:val="–"/>
      <w:lvlJc w:val="left"/>
      <w:pPr>
        <w:tabs>
          <w:tab w:val="num" w:pos="992"/>
        </w:tabs>
        <w:ind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nsid w:val="25F435FA"/>
    <w:multiLevelType w:val="multilevel"/>
    <w:tmpl w:val="D0D28D1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49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80" w:hanging="1800"/>
      </w:pPr>
      <w:rPr>
        <w:rFonts w:hint="default"/>
      </w:rPr>
    </w:lvl>
  </w:abstractNum>
  <w:abstractNum w:abstractNumId="6">
    <w:nsid w:val="26D43DCA"/>
    <w:multiLevelType w:val="multilevel"/>
    <w:tmpl w:val="3E1E8862"/>
    <w:lvl w:ilvl="0">
      <w:start w:val="1"/>
      <w:numFmt w:val="bullet"/>
      <w:lvlText w:val="o"/>
      <w:lvlJc w:val="left"/>
      <w:pPr>
        <w:tabs>
          <w:tab w:val="num" w:pos="0"/>
        </w:tabs>
        <w:ind w:left="374" w:hanging="374"/>
      </w:pPr>
      <w:rPr>
        <w:rFonts w:ascii="Courier New" w:hAnsi="Courier New" w:cs="Courier New" w:hint="default"/>
      </w:rPr>
    </w:lvl>
    <w:lvl w:ilvl="1">
      <w:start w:val="1"/>
      <w:numFmt w:val="decimal"/>
      <w:lvlText w:val="%22"/>
      <w:lvlJc w:val="left"/>
      <w:pPr>
        <w:tabs>
          <w:tab w:val="num" w:pos="0"/>
        </w:tabs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9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34" w:hanging="374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34" w:hanging="374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734" w:hanging="374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34" w:hanging="374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34" w:hanging="374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34" w:hanging="374"/>
      </w:pPr>
      <w:rPr>
        <w:rFonts w:eastAsia="Times New Roman" w:hint="default"/>
      </w:rPr>
    </w:lvl>
  </w:abstractNum>
  <w:abstractNum w:abstractNumId="7">
    <w:nsid w:val="2AC928EB"/>
    <w:multiLevelType w:val="hybridMultilevel"/>
    <w:tmpl w:val="D948498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8">
    <w:nsid w:val="378A5B27"/>
    <w:multiLevelType w:val="hybridMultilevel"/>
    <w:tmpl w:val="53ECE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61B24"/>
    <w:multiLevelType w:val="multilevel"/>
    <w:tmpl w:val="BC7A4E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12" w:hanging="1800"/>
      </w:pPr>
      <w:rPr>
        <w:rFonts w:hint="default"/>
      </w:rPr>
    </w:lvl>
  </w:abstractNum>
  <w:abstractNum w:abstractNumId="10">
    <w:nsid w:val="436E2259"/>
    <w:multiLevelType w:val="hybridMultilevel"/>
    <w:tmpl w:val="EA185E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1">
    <w:nsid w:val="4C2902F2"/>
    <w:multiLevelType w:val="hybridMultilevel"/>
    <w:tmpl w:val="7FB22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4319D"/>
    <w:multiLevelType w:val="hybridMultilevel"/>
    <w:tmpl w:val="1F4AC440"/>
    <w:lvl w:ilvl="0" w:tplc="BE066684">
      <w:start w:val="1"/>
      <w:numFmt w:val="decimal"/>
      <w:lvlText w:val="%1."/>
      <w:lvlJc w:val="left"/>
      <w:pPr>
        <w:ind w:left="720" w:hanging="360"/>
      </w:pPr>
    </w:lvl>
    <w:lvl w:ilvl="1" w:tplc="50CCFC84">
      <w:start w:val="1"/>
      <w:numFmt w:val="lowerLetter"/>
      <w:lvlText w:val="%2."/>
      <w:lvlJc w:val="left"/>
      <w:pPr>
        <w:ind w:left="1440" w:hanging="360"/>
      </w:pPr>
    </w:lvl>
    <w:lvl w:ilvl="2" w:tplc="07BE40AA">
      <w:start w:val="1"/>
      <w:numFmt w:val="lowerRoman"/>
      <w:lvlText w:val="%3."/>
      <w:lvlJc w:val="right"/>
      <w:pPr>
        <w:ind w:left="2160" w:hanging="180"/>
      </w:pPr>
    </w:lvl>
    <w:lvl w:ilvl="3" w:tplc="053C4F9C">
      <w:start w:val="1"/>
      <w:numFmt w:val="decimal"/>
      <w:lvlText w:val="%4."/>
      <w:lvlJc w:val="left"/>
      <w:pPr>
        <w:ind w:left="2880" w:hanging="360"/>
      </w:pPr>
    </w:lvl>
    <w:lvl w:ilvl="4" w:tplc="8214B4A4">
      <w:start w:val="1"/>
      <w:numFmt w:val="lowerLetter"/>
      <w:lvlText w:val="%5."/>
      <w:lvlJc w:val="left"/>
      <w:pPr>
        <w:ind w:left="3600" w:hanging="360"/>
      </w:pPr>
    </w:lvl>
    <w:lvl w:ilvl="5" w:tplc="68D636B6">
      <w:start w:val="1"/>
      <w:numFmt w:val="lowerRoman"/>
      <w:lvlText w:val="%6."/>
      <w:lvlJc w:val="right"/>
      <w:pPr>
        <w:ind w:left="4320" w:hanging="180"/>
      </w:pPr>
    </w:lvl>
    <w:lvl w:ilvl="6" w:tplc="2D8CC1AC">
      <w:start w:val="1"/>
      <w:numFmt w:val="decimal"/>
      <w:lvlText w:val="%7."/>
      <w:lvlJc w:val="left"/>
      <w:pPr>
        <w:ind w:left="5040" w:hanging="360"/>
      </w:pPr>
    </w:lvl>
    <w:lvl w:ilvl="7" w:tplc="9F9ED85E">
      <w:start w:val="1"/>
      <w:numFmt w:val="lowerLetter"/>
      <w:lvlText w:val="%8."/>
      <w:lvlJc w:val="left"/>
      <w:pPr>
        <w:ind w:left="5760" w:hanging="360"/>
      </w:pPr>
    </w:lvl>
    <w:lvl w:ilvl="8" w:tplc="3C561F84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F16D8D"/>
    <w:multiLevelType w:val="multilevel"/>
    <w:tmpl w:val="ED6E2DB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5BCC730F"/>
    <w:multiLevelType w:val="multilevel"/>
    <w:tmpl w:val="724644F6"/>
    <w:numStyleLink w:val="-"/>
  </w:abstractNum>
  <w:abstractNum w:abstractNumId="15">
    <w:nsid w:val="5FC55D81"/>
    <w:multiLevelType w:val="hybridMultilevel"/>
    <w:tmpl w:val="76B6BCDE"/>
    <w:lvl w:ilvl="0" w:tplc="30AC818C">
      <w:start w:val="3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065" w:hanging="360"/>
      </w:pPr>
    </w:lvl>
    <w:lvl w:ilvl="2" w:tplc="0419001B">
      <w:start w:val="1"/>
      <w:numFmt w:val="lowerRoman"/>
      <w:lvlText w:val="%3."/>
      <w:lvlJc w:val="right"/>
      <w:pPr>
        <w:ind w:left="3785" w:hanging="180"/>
      </w:pPr>
    </w:lvl>
    <w:lvl w:ilvl="3" w:tplc="0419000F">
      <w:start w:val="1"/>
      <w:numFmt w:val="decimal"/>
      <w:lvlText w:val="%4."/>
      <w:lvlJc w:val="left"/>
      <w:pPr>
        <w:ind w:left="4505" w:hanging="360"/>
      </w:pPr>
    </w:lvl>
    <w:lvl w:ilvl="4" w:tplc="04190019">
      <w:start w:val="1"/>
      <w:numFmt w:val="lowerLetter"/>
      <w:lvlText w:val="%5."/>
      <w:lvlJc w:val="left"/>
      <w:pPr>
        <w:ind w:left="5225" w:hanging="360"/>
      </w:pPr>
    </w:lvl>
    <w:lvl w:ilvl="5" w:tplc="0419001B">
      <w:start w:val="1"/>
      <w:numFmt w:val="lowerRoman"/>
      <w:lvlText w:val="%6."/>
      <w:lvlJc w:val="right"/>
      <w:pPr>
        <w:ind w:left="5945" w:hanging="180"/>
      </w:pPr>
    </w:lvl>
    <w:lvl w:ilvl="6" w:tplc="0419000F">
      <w:start w:val="1"/>
      <w:numFmt w:val="decimal"/>
      <w:lvlText w:val="%7."/>
      <w:lvlJc w:val="left"/>
      <w:pPr>
        <w:ind w:left="6665" w:hanging="360"/>
      </w:pPr>
    </w:lvl>
    <w:lvl w:ilvl="7" w:tplc="04190019">
      <w:start w:val="1"/>
      <w:numFmt w:val="lowerLetter"/>
      <w:lvlText w:val="%8."/>
      <w:lvlJc w:val="left"/>
      <w:pPr>
        <w:ind w:left="7385" w:hanging="360"/>
      </w:pPr>
    </w:lvl>
    <w:lvl w:ilvl="8" w:tplc="0419001B">
      <w:start w:val="1"/>
      <w:numFmt w:val="lowerRoman"/>
      <w:lvlText w:val="%9."/>
      <w:lvlJc w:val="right"/>
      <w:pPr>
        <w:ind w:left="8105" w:hanging="180"/>
      </w:pPr>
    </w:lvl>
  </w:abstractNum>
  <w:abstractNum w:abstractNumId="16">
    <w:nsid w:val="60530DEA"/>
    <w:multiLevelType w:val="hybridMultilevel"/>
    <w:tmpl w:val="0B6A6074"/>
    <w:lvl w:ilvl="0" w:tplc="62FCDD4A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2312DF7A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DBC25BC0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4A948288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F360D2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660895B2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52421E92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47B6835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14A6A5A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7">
    <w:nsid w:val="65095DAA"/>
    <w:multiLevelType w:val="multilevel"/>
    <w:tmpl w:val="724644F6"/>
    <w:numStyleLink w:val="-"/>
  </w:abstractNum>
  <w:abstractNum w:abstractNumId="18">
    <w:nsid w:val="6A563A1F"/>
    <w:multiLevelType w:val="hybridMultilevel"/>
    <w:tmpl w:val="FAA65EC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EDF359F"/>
    <w:multiLevelType w:val="hybridMultilevel"/>
    <w:tmpl w:val="65A2741E"/>
    <w:lvl w:ilvl="0" w:tplc="578289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676C1D"/>
    <w:multiLevelType w:val="hybridMultilevel"/>
    <w:tmpl w:val="D0BE8B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1">
    <w:nsid w:val="77931776"/>
    <w:multiLevelType w:val="hybridMultilevel"/>
    <w:tmpl w:val="C804F2B0"/>
    <w:lvl w:ilvl="0" w:tplc="B04CEB7E">
      <w:start w:val="3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065" w:hanging="360"/>
      </w:pPr>
    </w:lvl>
    <w:lvl w:ilvl="2" w:tplc="0419001B">
      <w:start w:val="1"/>
      <w:numFmt w:val="lowerRoman"/>
      <w:lvlText w:val="%3."/>
      <w:lvlJc w:val="right"/>
      <w:pPr>
        <w:ind w:left="3785" w:hanging="180"/>
      </w:pPr>
    </w:lvl>
    <w:lvl w:ilvl="3" w:tplc="0419000F">
      <w:start w:val="1"/>
      <w:numFmt w:val="decimal"/>
      <w:lvlText w:val="%4."/>
      <w:lvlJc w:val="left"/>
      <w:pPr>
        <w:ind w:left="4505" w:hanging="360"/>
      </w:pPr>
    </w:lvl>
    <w:lvl w:ilvl="4" w:tplc="04190019">
      <w:start w:val="1"/>
      <w:numFmt w:val="lowerLetter"/>
      <w:lvlText w:val="%5."/>
      <w:lvlJc w:val="left"/>
      <w:pPr>
        <w:ind w:left="5225" w:hanging="360"/>
      </w:pPr>
    </w:lvl>
    <w:lvl w:ilvl="5" w:tplc="0419001B">
      <w:start w:val="1"/>
      <w:numFmt w:val="lowerRoman"/>
      <w:lvlText w:val="%6."/>
      <w:lvlJc w:val="right"/>
      <w:pPr>
        <w:ind w:left="5945" w:hanging="180"/>
      </w:pPr>
    </w:lvl>
    <w:lvl w:ilvl="6" w:tplc="0419000F">
      <w:start w:val="1"/>
      <w:numFmt w:val="decimal"/>
      <w:lvlText w:val="%7."/>
      <w:lvlJc w:val="left"/>
      <w:pPr>
        <w:ind w:left="6665" w:hanging="360"/>
      </w:pPr>
    </w:lvl>
    <w:lvl w:ilvl="7" w:tplc="04190019">
      <w:start w:val="1"/>
      <w:numFmt w:val="lowerLetter"/>
      <w:lvlText w:val="%8."/>
      <w:lvlJc w:val="left"/>
      <w:pPr>
        <w:ind w:left="7385" w:hanging="360"/>
      </w:pPr>
    </w:lvl>
    <w:lvl w:ilvl="8" w:tplc="0419001B">
      <w:start w:val="1"/>
      <w:numFmt w:val="lowerRoman"/>
      <w:lvlText w:val="%9."/>
      <w:lvlJc w:val="right"/>
      <w:pPr>
        <w:ind w:left="8105" w:hanging="180"/>
      </w:pPr>
    </w:lvl>
  </w:abstractNum>
  <w:abstractNum w:abstractNumId="22">
    <w:nsid w:val="7A1E293B"/>
    <w:multiLevelType w:val="hybridMultilevel"/>
    <w:tmpl w:val="7FE275E4"/>
    <w:lvl w:ilvl="0" w:tplc="AB66D2A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9957C4"/>
    <w:multiLevelType w:val="hybridMultilevel"/>
    <w:tmpl w:val="A8DCB0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4"/>
  </w:num>
  <w:num w:numId="5">
    <w:abstractNumId w:val="14"/>
  </w:num>
  <w:num w:numId="6">
    <w:abstractNumId w:val="17"/>
  </w:num>
  <w:num w:numId="7">
    <w:abstractNumId w:val="0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7"/>
  </w:num>
  <w:num w:numId="13">
    <w:abstractNumId w:val="23"/>
  </w:num>
  <w:num w:numId="14">
    <w:abstractNumId w:val="20"/>
  </w:num>
  <w:num w:numId="15">
    <w:abstractNumId w:val="13"/>
  </w:num>
  <w:num w:numId="16">
    <w:abstractNumId w:val="6"/>
  </w:num>
  <w:num w:numId="17">
    <w:abstractNumId w:val="12"/>
  </w:num>
  <w:num w:numId="18">
    <w:abstractNumId w:val="21"/>
  </w:num>
  <w:num w:numId="19">
    <w:abstractNumId w:val="15"/>
  </w:num>
  <w:num w:numId="20">
    <w:abstractNumId w:val="22"/>
  </w:num>
  <w:num w:numId="21">
    <w:abstractNumId w:val="19"/>
  </w:num>
  <w:num w:numId="22">
    <w:abstractNumId w:val="18"/>
  </w:num>
  <w:num w:numId="23">
    <w:abstractNumId w:val="5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trackRevisions/>
  <w:defaultTabStop w:val="708"/>
  <w:doNotHyphenateCaps/>
  <w:characterSpacingControl w:val="doNotCompress"/>
  <w:doNotValidateAgainstSchema/>
  <w:doNotDemarcateInvalidXml/>
  <w:compat/>
  <w:rsids>
    <w:rsidRoot w:val="00B82D62"/>
    <w:rsid w:val="00002B5E"/>
    <w:rsid w:val="000043B3"/>
    <w:rsid w:val="00026DD5"/>
    <w:rsid w:val="00036A98"/>
    <w:rsid w:val="00050A4B"/>
    <w:rsid w:val="000539FB"/>
    <w:rsid w:val="00055FE7"/>
    <w:rsid w:val="0006396E"/>
    <w:rsid w:val="00064AEF"/>
    <w:rsid w:val="00080772"/>
    <w:rsid w:val="0009199D"/>
    <w:rsid w:val="000975A2"/>
    <w:rsid w:val="000A041A"/>
    <w:rsid w:val="000B57BA"/>
    <w:rsid w:val="000C205A"/>
    <w:rsid w:val="000D195E"/>
    <w:rsid w:val="000D1F77"/>
    <w:rsid w:val="000D29A3"/>
    <w:rsid w:val="000D3C2E"/>
    <w:rsid w:val="000E0C21"/>
    <w:rsid w:val="000F411F"/>
    <w:rsid w:val="000F577B"/>
    <w:rsid w:val="0010032C"/>
    <w:rsid w:val="00100A3C"/>
    <w:rsid w:val="00101170"/>
    <w:rsid w:val="00111B39"/>
    <w:rsid w:val="00120F3E"/>
    <w:rsid w:val="001214CB"/>
    <w:rsid w:val="00126C59"/>
    <w:rsid w:val="001322FD"/>
    <w:rsid w:val="00134093"/>
    <w:rsid w:val="00135182"/>
    <w:rsid w:val="00142268"/>
    <w:rsid w:val="00144C73"/>
    <w:rsid w:val="00167CFE"/>
    <w:rsid w:val="00176228"/>
    <w:rsid w:val="00183BC1"/>
    <w:rsid w:val="00183F89"/>
    <w:rsid w:val="001A3511"/>
    <w:rsid w:val="001A6202"/>
    <w:rsid w:val="001A7DFC"/>
    <w:rsid w:val="001B7A5D"/>
    <w:rsid w:val="001C14C9"/>
    <w:rsid w:val="001D0E6E"/>
    <w:rsid w:val="001E24C3"/>
    <w:rsid w:val="001E5FE6"/>
    <w:rsid w:val="001F6877"/>
    <w:rsid w:val="00205CCD"/>
    <w:rsid w:val="002109F6"/>
    <w:rsid w:val="00216B3C"/>
    <w:rsid w:val="002257F3"/>
    <w:rsid w:val="002331A9"/>
    <w:rsid w:val="0025108B"/>
    <w:rsid w:val="00290A53"/>
    <w:rsid w:val="00291DB4"/>
    <w:rsid w:val="002A30BD"/>
    <w:rsid w:val="002A597A"/>
    <w:rsid w:val="002B732D"/>
    <w:rsid w:val="002C7D5E"/>
    <w:rsid w:val="002D62AE"/>
    <w:rsid w:val="00326857"/>
    <w:rsid w:val="0034245D"/>
    <w:rsid w:val="00346558"/>
    <w:rsid w:val="003601B8"/>
    <w:rsid w:val="0037261E"/>
    <w:rsid w:val="00383565"/>
    <w:rsid w:val="00396144"/>
    <w:rsid w:val="003B3DB7"/>
    <w:rsid w:val="003C4CFC"/>
    <w:rsid w:val="003C5C9A"/>
    <w:rsid w:val="003E1FA3"/>
    <w:rsid w:val="003F2709"/>
    <w:rsid w:val="00400F80"/>
    <w:rsid w:val="00407367"/>
    <w:rsid w:val="00412F05"/>
    <w:rsid w:val="0043524B"/>
    <w:rsid w:val="00441A37"/>
    <w:rsid w:val="00455125"/>
    <w:rsid w:val="00460800"/>
    <w:rsid w:val="00463D82"/>
    <w:rsid w:val="00464D9D"/>
    <w:rsid w:val="00493593"/>
    <w:rsid w:val="004953D6"/>
    <w:rsid w:val="00496D14"/>
    <w:rsid w:val="004A442A"/>
    <w:rsid w:val="004A5ADA"/>
    <w:rsid w:val="004A7AD4"/>
    <w:rsid w:val="004A7D36"/>
    <w:rsid w:val="004B3104"/>
    <w:rsid w:val="004C1927"/>
    <w:rsid w:val="004D0FD7"/>
    <w:rsid w:val="004D5D8A"/>
    <w:rsid w:val="00501DCA"/>
    <w:rsid w:val="00503700"/>
    <w:rsid w:val="00505C6A"/>
    <w:rsid w:val="00507D12"/>
    <w:rsid w:val="005149AB"/>
    <w:rsid w:val="00522C92"/>
    <w:rsid w:val="005265F8"/>
    <w:rsid w:val="0053708A"/>
    <w:rsid w:val="00542BC1"/>
    <w:rsid w:val="00544BDE"/>
    <w:rsid w:val="00554CF8"/>
    <w:rsid w:val="00570BA2"/>
    <w:rsid w:val="00571E08"/>
    <w:rsid w:val="00571EDC"/>
    <w:rsid w:val="00574E93"/>
    <w:rsid w:val="00580882"/>
    <w:rsid w:val="00584612"/>
    <w:rsid w:val="005A0202"/>
    <w:rsid w:val="005B7D50"/>
    <w:rsid w:val="005C569A"/>
    <w:rsid w:val="005D0B09"/>
    <w:rsid w:val="005D16A2"/>
    <w:rsid w:val="005D5508"/>
    <w:rsid w:val="005E0620"/>
    <w:rsid w:val="005E3BB1"/>
    <w:rsid w:val="005E3C20"/>
    <w:rsid w:val="006054CB"/>
    <w:rsid w:val="00622F88"/>
    <w:rsid w:val="00624108"/>
    <w:rsid w:val="006326D4"/>
    <w:rsid w:val="00636BE5"/>
    <w:rsid w:val="00640D5E"/>
    <w:rsid w:val="00641EF4"/>
    <w:rsid w:val="006459B3"/>
    <w:rsid w:val="006463AA"/>
    <w:rsid w:val="00654D39"/>
    <w:rsid w:val="00671502"/>
    <w:rsid w:val="00695F1A"/>
    <w:rsid w:val="0069656E"/>
    <w:rsid w:val="006A32E2"/>
    <w:rsid w:val="006B75F7"/>
    <w:rsid w:val="006D2879"/>
    <w:rsid w:val="006D6410"/>
    <w:rsid w:val="006E4B25"/>
    <w:rsid w:val="006E4D61"/>
    <w:rsid w:val="00716FC8"/>
    <w:rsid w:val="00720145"/>
    <w:rsid w:val="00720EB2"/>
    <w:rsid w:val="007311C2"/>
    <w:rsid w:val="00735218"/>
    <w:rsid w:val="00735312"/>
    <w:rsid w:val="007407AD"/>
    <w:rsid w:val="00741F45"/>
    <w:rsid w:val="00772B2C"/>
    <w:rsid w:val="00775BF3"/>
    <w:rsid w:val="00790337"/>
    <w:rsid w:val="007A39BD"/>
    <w:rsid w:val="007C7F6D"/>
    <w:rsid w:val="007E0B5F"/>
    <w:rsid w:val="008031A9"/>
    <w:rsid w:val="00804BD5"/>
    <w:rsid w:val="00806F4B"/>
    <w:rsid w:val="00825EAA"/>
    <w:rsid w:val="00831FAA"/>
    <w:rsid w:val="0083508F"/>
    <w:rsid w:val="00856359"/>
    <w:rsid w:val="00870A92"/>
    <w:rsid w:val="00872379"/>
    <w:rsid w:val="00876927"/>
    <w:rsid w:val="00876E0F"/>
    <w:rsid w:val="00882D76"/>
    <w:rsid w:val="008968FF"/>
    <w:rsid w:val="008A3232"/>
    <w:rsid w:val="008B0A11"/>
    <w:rsid w:val="008B149D"/>
    <w:rsid w:val="008D3672"/>
    <w:rsid w:val="008D5C95"/>
    <w:rsid w:val="008E3C1D"/>
    <w:rsid w:val="008E7EF5"/>
    <w:rsid w:val="008F17F1"/>
    <w:rsid w:val="008F7F02"/>
    <w:rsid w:val="00906388"/>
    <w:rsid w:val="00925216"/>
    <w:rsid w:val="00930F78"/>
    <w:rsid w:val="0093459F"/>
    <w:rsid w:val="00935C6D"/>
    <w:rsid w:val="00943DAC"/>
    <w:rsid w:val="0094592D"/>
    <w:rsid w:val="00967457"/>
    <w:rsid w:val="00975C2E"/>
    <w:rsid w:val="00976D8A"/>
    <w:rsid w:val="00983B1B"/>
    <w:rsid w:val="009B2D8C"/>
    <w:rsid w:val="009B47EA"/>
    <w:rsid w:val="009F569D"/>
    <w:rsid w:val="009F6788"/>
    <w:rsid w:val="00A02C89"/>
    <w:rsid w:val="00A06BF2"/>
    <w:rsid w:val="00A11CB8"/>
    <w:rsid w:val="00A33668"/>
    <w:rsid w:val="00A54706"/>
    <w:rsid w:val="00A549D7"/>
    <w:rsid w:val="00A655D5"/>
    <w:rsid w:val="00A87F8C"/>
    <w:rsid w:val="00A93CEC"/>
    <w:rsid w:val="00A97B62"/>
    <w:rsid w:val="00AB55EC"/>
    <w:rsid w:val="00AC217B"/>
    <w:rsid w:val="00AD0D2E"/>
    <w:rsid w:val="00AD427E"/>
    <w:rsid w:val="00AE5032"/>
    <w:rsid w:val="00AF0C97"/>
    <w:rsid w:val="00AF2497"/>
    <w:rsid w:val="00AF4559"/>
    <w:rsid w:val="00B0410C"/>
    <w:rsid w:val="00B13786"/>
    <w:rsid w:val="00B22B94"/>
    <w:rsid w:val="00B26D18"/>
    <w:rsid w:val="00B33C59"/>
    <w:rsid w:val="00B4394D"/>
    <w:rsid w:val="00B575DE"/>
    <w:rsid w:val="00B576A3"/>
    <w:rsid w:val="00B80B9B"/>
    <w:rsid w:val="00B82D62"/>
    <w:rsid w:val="00B82E65"/>
    <w:rsid w:val="00B86C1A"/>
    <w:rsid w:val="00B934A1"/>
    <w:rsid w:val="00BA103E"/>
    <w:rsid w:val="00BA3948"/>
    <w:rsid w:val="00BA5AD8"/>
    <w:rsid w:val="00BC0849"/>
    <w:rsid w:val="00BC1994"/>
    <w:rsid w:val="00BD0CA8"/>
    <w:rsid w:val="00BD311F"/>
    <w:rsid w:val="00BE0822"/>
    <w:rsid w:val="00BF52DA"/>
    <w:rsid w:val="00BF56B4"/>
    <w:rsid w:val="00BF6387"/>
    <w:rsid w:val="00C13AC4"/>
    <w:rsid w:val="00C26A3D"/>
    <w:rsid w:val="00C52B18"/>
    <w:rsid w:val="00C54FC5"/>
    <w:rsid w:val="00C60254"/>
    <w:rsid w:val="00C831CF"/>
    <w:rsid w:val="00C969B3"/>
    <w:rsid w:val="00CA016E"/>
    <w:rsid w:val="00CB22D4"/>
    <w:rsid w:val="00CE312A"/>
    <w:rsid w:val="00D06235"/>
    <w:rsid w:val="00D07803"/>
    <w:rsid w:val="00D07EC4"/>
    <w:rsid w:val="00D15532"/>
    <w:rsid w:val="00D1785D"/>
    <w:rsid w:val="00D50C0E"/>
    <w:rsid w:val="00D7484C"/>
    <w:rsid w:val="00D85887"/>
    <w:rsid w:val="00D939E8"/>
    <w:rsid w:val="00DA1596"/>
    <w:rsid w:val="00DC4468"/>
    <w:rsid w:val="00DC7E5D"/>
    <w:rsid w:val="00DD552D"/>
    <w:rsid w:val="00DE07E6"/>
    <w:rsid w:val="00DE3367"/>
    <w:rsid w:val="00DF4767"/>
    <w:rsid w:val="00E27241"/>
    <w:rsid w:val="00E30363"/>
    <w:rsid w:val="00E54598"/>
    <w:rsid w:val="00E57426"/>
    <w:rsid w:val="00E74C9D"/>
    <w:rsid w:val="00E74E25"/>
    <w:rsid w:val="00E76256"/>
    <w:rsid w:val="00E81B44"/>
    <w:rsid w:val="00E9220F"/>
    <w:rsid w:val="00E934E5"/>
    <w:rsid w:val="00E94594"/>
    <w:rsid w:val="00EA6B1F"/>
    <w:rsid w:val="00EB0391"/>
    <w:rsid w:val="00EC2BEE"/>
    <w:rsid w:val="00EC3410"/>
    <w:rsid w:val="00EF06C2"/>
    <w:rsid w:val="00F12E49"/>
    <w:rsid w:val="00F133E4"/>
    <w:rsid w:val="00F22C27"/>
    <w:rsid w:val="00F24E96"/>
    <w:rsid w:val="00F349FC"/>
    <w:rsid w:val="00F46919"/>
    <w:rsid w:val="00F50BA8"/>
    <w:rsid w:val="00F56D59"/>
    <w:rsid w:val="00F573F0"/>
    <w:rsid w:val="00F63472"/>
    <w:rsid w:val="00F852AD"/>
    <w:rsid w:val="00F863C0"/>
    <w:rsid w:val="00F91E5D"/>
    <w:rsid w:val="00FB0B77"/>
    <w:rsid w:val="00FB50D2"/>
    <w:rsid w:val="00FB66CB"/>
    <w:rsid w:val="00FB736E"/>
    <w:rsid w:val="00FD226B"/>
    <w:rsid w:val="00FD22E4"/>
    <w:rsid w:val="00FE17F4"/>
    <w:rsid w:val="00FE1B4E"/>
    <w:rsid w:val="00FF5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EF5"/>
    <w:pPr>
      <w:spacing w:after="200" w:line="276" w:lineRule="auto"/>
    </w:pPr>
    <w:rPr>
      <w:rFonts w:cs="Calibri"/>
    </w:rPr>
  </w:style>
  <w:style w:type="paragraph" w:styleId="1">
    <w:name w:val="heading 1"/>
    <w:basedOn w:val="a"/>
    <w:next w:val="a"/>
    <w:link w:val="10"/>
    <w:qFormat/>
    <w:rsid w:val="00E9220F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0"/>
    <w:link w:val="20"/>
    <w:uiPriority w:val="99"/>
    <w:qFormat/>
    <w:rsid w:val="00B82D62"/>
    <w:pPr>
      <w:keepNext/>
      <w:autoSpaceDE w:val="0"/>
      <w:autoSpaceDN w:val="0"/>
      <w:adjustRightInd w:val="0"/>
      <w:spacing w:before="232" w:after="238" w:line="240" w:lineRule="auto"/>
      <w:jc w:val="center"/>
      <w:outlineLvl w:val="1"/>
    </w:pPr>
    <w:rPr>
      <w:rFonts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locked/>
    <w:rsid w:val="0093459F"/>
    <w:pPr>
      <w:keepNext/>
      <w:spacing w:after="0" w:line="240" w:lineRule="auto"/>
      <w:ind w:left="567" w:firstLine="567"/>
      <w:outlineLvl w:val="2"/>
    </w:pPr>
    <w:rPr>
      <w:rFonts w:ascii="Times New Roman" w:hAnsi="Times New Roman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locked/>
    <w:rsid w:val="0093459F"/>
    <w:pPr>
      <w:keepNext/>
      <w:spacing w:after="0" w:line="240" w:lineRule="auto"/>
      <w:outlineLvl w:val="3"/>
    </w:pPr>
    <w:rPr>
      <w:rFonts w:ascii="Times New Roman" w:hAnsi="Times New Roman" w:cs="Times New Roman"/>
      <w:sz w:val="24"/>
      <w:szCs w:val="20"/>
    </w:rPr>
  </w:style>
  <w:style w:type="paragraph" w:styleId="5">
    <w:name w:val="heading 5"/>
    <w:basedOn w:val="a"/>
    <w:next w:val="a"/>
    <w:link w:val="50"/>
    <w:qFormat/>
    <w:locked/>
    <w:rsid w:val="0093459F"/>
    <w:pPr>
      <w:keepNext/>
      <w:spacing w:after="0" w:line="240" w:lineRule="auto"/>
      <w:jc w:val="center"/>
      <w:outlineLvl w:val="4"/>
    </w:pPr>
    <w:rPr>
      <w:rFonts w:ascii="Times New Roman" w:hAnsi="Times New Roman" w:cs="Times New Roman"/>
      <w:sz w:val="28"/>
      <w:szCs w:val="20"/>
    </w:rPr>
  </w:style>
  <w:style w:type="paragraph" w:styleId="6">
    <w:name w:val="heading 6"/>
    <w:basedOn w:val="a"/>
    <w:next w:val="a"/>
    <w:link w:val="60"/>
    <w:qFormat/>
    <w:locked/>
    <w:rsid w:val="0093459F"/>
    <w:pPr>
      <w:keepNext/>
      <w:spacing w:after="0" w:line="240" w:lineRule="auto"/>
      <w:ind w:left="567"/>
      <w:outlineLvl w:val="5"/>
    </w:pPr>
    <w:rPr>
      <w:rFonts w:ascii="Times New Roman" w:hAnsi="Times New Roman" w:cs="Times New Roman"/>
      <w:sz w:val="24"/>
      <w:szCs w:val="20"/>
    </w:rPr>
  </w:style>
  <w:style w:type="paragraph" w:styleId="7">
    <w:name w:val="heading 7"/>
    <w:basedOn w:val="a"/>
    <w:next w:val="a"/>
    <w:link w:val="70"/>
    <w:qFormat/>
    <w:locked/>
    <w:rsid w:val="0093459F"/>
    <w:pPr>
      <w:keepNext/>
      <w:spacing w:after="0" w:line="240" w:lineRule="auto"/>
      <w:outlineLvl w:val="6"/>
    </w:pPr>
    <w:rPr>
      <w:rFonts w:ascii="Times New Roman" w:hAnsi="Times New Roman" w:cs="Times New Roman"/>
      <w:b/>
      <w:sz w:val="28"/>
      <w:szCs w:val="20"/>
    </w:rPr>
  </w:style>
  <w:style w:type="paragraph" w:styleId="8">
    <w:name w:val="heading 8"/>
    <w:basedOn w:val="a"/>
    <w:next w:val="a"/>
    <w:link w:val="80"/>
    <w:qFormat/>
    <w:locked/>
    <w:rsid w:val="0093459F"/>
    <w:pPr>
      <w:keepNext/>
      <w:spacing w:after="0" w:line="240" w:lineRule="auto"/>
      <w:ind w:left="567"/>
      <w:outlineLvl w:val="7"/>
    </w:pPr>
    <w:rPr>
      <w:rFonts w:ascii="Times New Roman" w:hAnsi="Times New Roman" w:cs="Times New Roman"/>
      <w:sz w:val="28"/>
      <w:szCs w:val="20"/>
    </w:rPr>
  </w:style>
  <w:style w:type="paragraph" w:styleId="9">
    <w:name w:val="heading 9"/>
    <w:basedOn w:val="a"/>
    <w:next w:val="a"/>
    <w:link w:val="90"/>
    <w:qFormat/>
    <w:locked/>
    <w:rsid w:val="0093459F"/>
    <w:pPr>
      <w:keepNext/>
      <w:spacing w:after="0" w:line="240" w:lineRule="auto"/>
      <w:ind w:left="567"/>
      <w:jc w:val="right"/>
      <w:outlineLvl w:val="8"/>
    </w:pPr>
    <w:rPr>
      <w:rFonts w:ascii="Times New Roman" w:hAnsi="Times New Roman" w:cs="Times New Roman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locked/>
    <w:rsid w:val="00E9220F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locked/>
    <w:rsid w:val="00B82D62"/>
    <w:rPr>
      <w:rFonts w:ascii="Times New Roman" w:hAnsi="Times New Roman" w:cs="Times New Roman"/>
      <w:b/>
      <w:bCs/>
      <w:sz w:val="28"/>
      <w:szCs w:val="28"/>
    </w:rPr>
  </w:style>
  <w:style w:type="character" w:styleId="a4">
    <w:name w:val="annotation reference"/>
    <w:basedOn w:val="a1"/>
    <w:uiPriority w:val="99"/>
    <w:semiHidden/>
    <w:rsid w:val="00B82D62"/>
    <w:rPr>
      <w:sz w:val="16"/>
      <w:szCs w:val="16"/>
    </w:rPr>
  </w:style>
  <w:style w:type="paragraph" w:styleId="a5">
    <w:name w:val="annotation text"/>
    <w:basedOn w:val="a"/>
    <w:link w:val="11"/>
    <w:uiPriority w:val="99"/>
    <w:semiHidden/>
    <w:rsid w:val="00B82D62"/>
    <w:pPr>
      <w:widowControl w:val="0"/>
      <w:autoSpaceDN w:val="0"/>
      <w:adjustRightInd w:val="0"/>
      <w:spacing w:after="0" w:line="240" w:lineRule="auto"/>
    </w:pPr>
    <w:rPr>
      <w:rFonts w:cs="Times New Roman"/>
      <w:sz w:val="20"/>
      <w:szCs w:val="20"/>
    </w:rPr>
  </w:style>
  <w:style w:type="character" w:customStyle="1" w:styleId="11">
    <w:name w:val="Текст примечания Знак1"/>
    <w:basedOn w:val="a1"/>
    <w:link w:val="a5"/>
    <w:uiPriority w:val="99"/>
    <w:locked/>
    <w:rsid w:val="00B82D62"/>
    <w:rPr>
      <w:rFonts w:ascii="Times New Roman" w:hAnsi="Times New Roman" w:cs="Times New Roman"/>
      <w:sz w:val="20"/>
      <w:szCs w:val="20"/>
    </w:rPr>
  </w:style>
  <w:style w:type="character" w:customStyle="1" w:styleId="a6">
    <w:name w:val="Текст примечания Знак"/>
    <w:basedOn w:val="a1"/>
    <w:uiPriority w:val="99"/>
    <w:semiHidden/>
    <w:rsid w:val="00B82D62"/>
    <w:rPr>
      <w:sz w:val="20"/>
      <w:szCs w:val="20"/>
    </w:rPr>
  </w:style>
  <w:style w:type="paragraph" w:styleId="a7">
    <w:name w:val="List Paragraph"/>
    <w:basedOn w:val="a"/>
    <w:uiPriority w:val="99"/>
    <w:qFormat/>
    <w:rsid w:val="00B82D62"/>
    <w:pPr>
      <w:spacing w:after="0" w:line="240" w:lineRule="auto"/>
      <w:ind w:left="720"/>
    </w:pPr>
    <w:rPr>
      <w:rFonts w:cs="Times New Roman"/>
      <w:sz w:val="24"/>
      <w:szCs w:val="24"/>
    </w:rPr>
  </w:style>
  <w:style w:type="paragraph" w:styleId="a8">
    <w:name w:val="Balloon Text"/>
    <w:basedOn w:val="a"/>
    <w:link w:val="a9"/>
    <w:rsid w:val="00B8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locked/>
    <w:rsid w:val="00B82D62"/>
    <w:rPr>
      <w:rFonts w:ascii="Tahoma" w:hAnsi="Tahoma" w:cs="Tahoma"/>
      <w:sz w:val="16"/>
      <w:szCs w:val="16"/>
    </w:rPr>
  </w:style>
  <w:style w:type="paragraph" w:customStyle="1" w:styleId="a0">
    <w:name w:val="Базовый"/>
    <w:uiPriority w:val="99"/>
    <w:rsid w:val="00B82D62"/>
    <w:pPr>
      <w:widowControl w:val="0"/>
      <w:autoSpaceDN w:val="0"/>
      <w:adjustRightInd w:val="0"/>
    </w:pPr>
    <w:rPr>
      <w:kern w:val="1"/>
      <w:sz w:val="28"/>
      <w:szCs w:val="28"/>
    </w:rPr>
  </w:style>
  <w:style w:type="paragraph" w:styleId="aa">
    <w:name w:val="Body Text"/>
    <w:basedOn w:val="a0"/>
    <w:link w:val="ab"/>
    <w:rsid w:val="00B82D62"/>
    <w:pPr>
      <w:spacing w:line="100" w:lineRule="atLeast"/>
      <w:ind w:firstLine="709"/>
      <w:jc w:val="both"/>
    </w:pPr>
    <w:rPr>
      <w:kern w:val="0"/>
      <w:sz w:val="24"/>
      <w:szCs w:val="24"/>
    </w:rPr>
  </w:style>
  <w:style w:type="character" w:customStyle="1" w:styleId="ab">
    <w:name w:val="Основной текст Знак"/>
    <w:basedOn w:val="a1"/>
    <w:link w:val="aa"/>
    <w:locked/>
    <w:rsid w:val="00B82D62"/>
    <w:rPr>
      <w:rFonts w:ascii="Times New Roman" w:hAnsi="Times New Roman" w:cs="Times New Roman"/>
      <w:sz w:val="24"/>
      <w:szCs w:val="24"/>
    </w:rPr>
  </w:style>
  <w:style w:type="paragraph" w:customStyle="1" w:styleId="12">
    <w:name w:val="Абзац списка1"/>
    <w:basedOn w:val="a0"/>
    <w:uiPriority w:val="99"/>
    <w:rsid w:val="00B82D62"/>
    <w:pPr>
      <w:ind w:left="720"/>
    </w:pPr>
    <w:rPr>
      <w:kern w:val="0"/>
    </w:rPr>
  </w:style>
  <w:style w:type="paragraph" w:customStyle="1" w:styleId="ac">
    <w:name w:val="Заголовок таблицы"/>
    <w:basedOn w:val="a"/>
    <w:uiPriority w:val="99"/>
    <w:rsid w:val="00B82D62"/>
    <w:pPr>
      <w:keepNext/>
      <w:widowControl w:val="0"/>
      <w:suppressLineNumbers/>
      <w:autoSpaceDN w:val="0"/>
      <w:adjustRightInd w:val="0"/>
      <w:spacing w:before="238" w:after="0" w:line="240" w:lineRule="auto"/>
      <w:jc w:val="both"/>
    </w:pPr>
    <w:rPr>
      <w:rFonts w:cs="Times New Roman"/>
      <w:b/>
      <w:bCs/>
      <w:sz w:val="28"/>
      <w:szCs w:val="28"/>
    </w:rPr>
  </w:style>
  <w:style w:type="paragraph" w:customStyle="1" w:styleId="ad">
    <w:name w:val="Таблица"/>
    <w:basedOn w:val="ae"/>
    <w:rsid w:val="00B82D62"/>
    <w:pPr>
      <w:widowControl w:val="0"/>
      <w:suppressLineNumbers/>
      <w:pBdr>
        <w:bottom w:val="none" w:sz="0" w:space="0" w:color="auto"/>
      </w:pBdr>
      <w:autoSpaceDN w:val="0"/>
      <w:adjustRightInd w:val="0"/>
      <w:spacing w:after="119"/>
      <w:jc w:val="both"/>
    </w:pPr>
    <w:rPr>
      <w:rFonts w:ascii="Calibri Light" w:hAnsi="Calibri Light" w:cs="Calibri Light"/>
      <w:b/>
      <w:bCs/>
      <w:color w:val="auto"/>
      <w:spacing w:val="0"/>
      <w:sz w:val="32"/>
      <w:szCs w:val="32"/>
    </w:rPr>
  </w:style>
  <w:style w:type="paragraph" w:customStyle="1" w:styleId="af">
    <w:name w:val="Разделитель таблиц"/>
    <w:basedOn w:val="a0"/>
    <w:rsid w:val="00B82D62"/>
    <w:pPr>
      <w:keepNext/>
      <w:spacing w:line="120" w:lineRule="auto"/>
    </w:pPr>
    <w:rPr>
      <w:vanish/>
      <w:kern w:val="0"/>
      <w:sz w:val="4"/>
      <w:szCs w:val="4"/>
    </w:rPr>
  </w:style>
  <w:style w:type="paragraph" w:customStyle="1" w:styleId="af0">
    <w:name w:val="Шапка таблицы"/>
    <w:basedOn w:val="ad"/>
    <w:uiPriority w:val="99"/>
    <w:rsid w:val="00B82D62"/>
  </w:style>
  <w:style w:type="paragraph" w:customStyle="1" w:styleId="13">
    <w:name w:val="Обычный без отступа1"/>
    <w:basedOn w:val="a"/>
    <w:uiPriority w:val="99"/>
    <w:rsid w:val="00B82D62"/>
    <w:pPr>
      <w:spacing w:before="40" w:after="40" w:line="240" w:lineRule="auto"/>
      <w:jc w:val="both"/>
    </w:pPr>
    <w:rPr>
      <w:rFonts w:cs="Times New Roman"/>
      <w:kern w:val="24"/>
      <w:sz w:val="24"/>
      <w:szCs w:val="24"/>
      <w:lang w:eastAsia="en-US"/>
    </w:rPr>
  </w:style>
  <w:style w:type="paragraph" w:styleId="ae">
    <w:name w:val="Title"/>
    <w:basedOn w:val="a"/>
    <w:next w:val="a"/>
    <w:link w:val="af1"/>
    <w:uiPriority w:val="99"/>
    <w:qFormat/>
    <w:rsid w:val="00B82D62"/>
    <w:pPr>
      <w:pBdr>
        <w:bottom w:val="single" w:sz="8" w:space="4" w:color="4F81BD"/>
      </w:pBdr>
      <w:spacing w:after="300" w:line="240" w:lineRule="auto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af1">
    <w:name w:val="Название Знак"/>
    <w:basedOn w:val="a1"/>
    <w:link w:val="ae"/>
    <w:uiPriority w:val="99"/>
    <w:locked/>
    <w:rsid w:val="00B82D62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af2">
    <w:name w:val="annotation subject"/>
    <w:basedOn w:val="a5"/>
    <w:next w:val="a5"/>
    <w:link w:val="af3"/>
    <w:uiPriority w:val="99"/>
    <w:semiHidden/>
    <w:rsid w:val="00BA3948"/>
    <w:pPr>
      <w:widowControl/>
      <w:autoSpaceDN/>
      <w:adjustRightInd/>
      <w:spacing w:after="200"/>
    </w:pPr>
    <w:rPr>
      <w:rFonts w:cs="Calibri"/>
      <w:b/>
      <w:bCs/>
    </w:rPr>
  </w:style>
  <w:style w:type="character" w:customStyle="1" w:styleId="af3">
    <w:name w:val="Тема примечания Знак"/>
    <w:basedOn w:val="11"/>
    <w:link w:val="af2"/>
    <w:uiPriority w:val="99"/>
    <w:semiHidden/>
    <w:locked/>
    <w:rsid w:val="00BA3948"/>
    <w:rPr>
      <w:b/>
      <w:bCs/>
    </w:rPr>
  </w:style>
  <w:style w:type="paragraph" w:customStyle="1" w:styleId="21">
    <w:name w:val="Основной текст с отступом 21"/>
    <w:basedOn w:val="a"/>
    <w:uiPriority w:val="99"/>
    <w:rsid w:val="00064AEF"/>
    <w:pPr>
      <w:spacing w:after="0" w:line="360" w:lineRule="auto"/>
      <w:ind w:firstLine="709"/>
      <w:jc w:val="both"/>
    </w:pPr>
    <w:rPr>
      <w:rFonts w:cs="Times New Roman"/>
      <w:color w:val="00000A"/>
      <w:sz w:val="28"/>
      <w:szCs w:val="28"/>
      <w:lang w:eastAsia="ar-SA"/>
    </w:rPr>
  </w:style>
  <w:style w:type="character" w:customStyle="1" w:styleId="RTFNum24">
    <w:name w:val="RTF_Num 2 4"/>
    <w:uiPriority w:val="99"/>
    <w:rsid w:val="001322FD"/>
    <w:rPr>
      <w:color w:val="000000"/>
      <w:sz w:val="20"/>
      <w:szCs w:val="20"/>
    </w:rPr>
  </w:style>
  <w:style w:type="character" w:customStyle="1" w:styleId="blk">
    <w:name w:val="blk"/>
    <w:basedOn w:val="a1"/>
    <w:uiPriority w:val="99"/>
    <w:rsid w:val="00C60254"/>
  </w:style>
  <w:style w:type="character" w:styleId="af4">
    <w:name w:val="Hyperlink"/>
    <w:basedOn w:val="a1"/>
    <w:rsid w:val="00C60254"/>
    <w:rPr>
      <w:color w:val="0000FF"/>
      <w:u w:val="single"/>
    </w:rPr>
  </w:style>
  <w:style w:type="character" w:styleId="af5">
    <w:name w:val="FollowedHyperlink"/>
    <w:basedOn w:val="a1"/>
    <w:uiPriority w:val="99"/>
    <w:semiHidden/>
    <w:rsid w:val="008D5C95"/>
    <w:rPr>
      <w:color w:val="800080"/>
      <w:u w:val="single"/>
    </w:rPr>
  </w:style>
  <w:style w:type="numbering" w:customStyle="1" w:styleId="-">
    <w:name w:val="Нумерация перечисления-"/>
    <w:rsid w:val="00094394"/>
    <w:pPr>
      <w:numPr>
        <w:numId w:val="4"/>
      </w:numPr>
    </w:pPr>
  </w:style>
  <w:style w:type="paragraph" w:customStyle="1" w:styleId="ConsPlusTitle">
    <w:name w:val="ConsPlusTitle"/>
    <w:rsid w:val="00636BE5"/>
    <w:pPr>
      <w:widowControl w:val="0"/>
      <w:autoSpaceDE w:val="0"/>
      <w:autoSpaceDN w:val="0"/>
    </w:pPr>
    <w:rPr>
      <w:rFonts w:cs="Calibri"/>
      <w:b/>
      <w:szCs w:val="20"/>
    </w:rPr>
  </w:style>
  <w:style w:type="paragraph" w:customStyle="1" w:styleId="ConsPlusNormal">
    <w:name w:val="ConsPlusNormal"/>
    <w:rsid w:val="00636BE5"/>
    <w:pPr>
      <w:widowControl w:val="0"/>
      <w:autoSpaceDE w:val="0"/>
      <w:autoSpaceDN w:val="0"/>
    </w:pPr>
    <w:rPr>
      <w:rFonts w:cs="Calibri"/>
      <w:szCs w:val="20"/>
    </w:rPr>
  </w:style>
  <w:style w:type="character" w:customStyle="1" w:styleId="30">
    <w:name w:val="Заголовок 3 Знак"/>
    <w:basedOn w:val="a1"/>
    <w:link w:val="3"/>
    <w:rsid w:val="0093459F"/>
    <w:rPr>
      <w:rFonts w:ascii="Times New Roman" w:hAnsi="Times New Roman"/>
      <w:sz w:val="24"/>
      <w:szCs w:val="20"/>
    </w:rPr>
  </w:style>
  <w:style w:type="character" w:customStyle="1" w:styleId="40">
    <w:name w:val="Заголовок 4 Знак"/>
    <w:basedOn w:val="a1"/>
    <w:link w:val="4"/>
    <w:rsid w:val="0093459F"/>
    <w:rPr>
      <w:rFonts w:ascii="Times New Roman" w:hAnsi="Times New Roman"/>
      <w:sz w:val="24"/>
      <w:szCs w:val="20"/>
    </w:rPr>
  </w:style>
  <w:style w:type="character" w:customStyle="1" w:styleId="50">
    <w:name w:val="Заголовок 5 Знак"/>
    <w:basedOn w:val="a1"/>
    <w:link w:val="5"/>
    <w:rsid w:val="0093459F"/>
    <w:rPr>
      <w:rFonts w:ascii="Times New Roman" w:hAnsi="Times New Roman"/>
      <w:sz w:val="28"/>
      <w:szCs w:val="20"/>
    </w:rPr>
  </w:style>
  <w:style w:type="character" w:customStyle="1" w:styleId="60">
    <w:name w:val="Заголовок 6 Знак"/>
    <w:basedOn w:val="a1"/>
    <w:link w:val="6"/>
    <w:rsid w:val="0093459F"/>
    <w:rPr>
      <w:rFonts w:ascii="Times New Roman" w:hAnsi="Times New Roman"/>
      <w:sz w:val="24"/>
      <w:szCs w:val="20"/>
    </w:rPr>
  </w:style>
  <w:style w:type="character" w:customStyle="1" w:styleId="70">
    <w:name w:val="Заголовок 7 Знак"/>
    <w:basedOn w:val="a1"/>
    <w:link w:val="7"/>
    <w:rsid w:val="0093459F"/>
    <w:rPr>
      <w:rFonts w:ascii="Times New Roman" w:hAnsi="Times New Roman"/>
      <w:b/>
      <w:sz w:val="28"/>
      <w:szCs w:val="20"/>
    </w:rPr>
  </w:style>
  <w:style w:type="character" w:customStyle="1" w:styleId="80">
    <w:name w:val="Заголовок 8 Знак"/>
    <w:basedOn w:val="a1"/>
    <w:link w:val="8"/>
    <w:rsid w:val="0093459F"/>
    <w:rPr>
      <w:rFonts w:ascii="Times New Roman" w:hAnsi="Times New Roman"/>
      <w:sz w:val="28"/>
      <w:szCs w:val="20"/>
    </w:rPr>
  </w:style>
  <w:style w:type="character" w:customStyle="1" w:styleId="90">
    <w:name w:val="Заголовок 9 Знак"/>
    <w:basedOn w:val="a1"/>
    <w:link w:val="9"/>
    <w:rsid w:val="0093459F"/>
    <w:rPr>
      <w:rFonts w:ascii="Times New Roman" w:hAnsi="Times New Roman"/>
      <w:sz w:val="28"/>
      <w:szCs w:val="20"/>
    </w:rPr>
  </w:style>
  <w:style w:type="paragraph" w:styleId="af6">
    <w:name w:val="Body Text Indent"/>
    <w:basedOn w:val="a"/>
    <w:link w:val="af7"/>
    <w:rsid w:val="0093459F"/>
    <w:pPr>
      <w:spacing w:after="0" w:line="240" w:lineRule="auto"/>
      <w:ind w:firstLine="720"/>
      <w:jc w:val="both"/>
    </w:pPr>
    <w:rPr>
      <w:rFonts w:ascii="Times New Roman" w:hAnsi="Times New Roman" w:cs="Times New Roman"/>
      <w:sz w:val="24"/>
      <w:szCs w:val="20"/>
    </w:rPr>
  </w:style>
  <w:style w:type="character" w:customStyle="1" w:styleId="af7">
    <w:name w:val="Основной текст с отступом Знак"/>
    <w:basedOn w:val="a1"/>
    <w:link w:val="af6"/>
    <w:rsid w:val="0093459F"/>
    <w:rPr>
      <w:rFonts w:ascii="Times New Roman" w:hAnsi="Times New Roman"/>
      <w:sz w:val="24"/>
      <w:szCs w:val="20"/>
    </w:rPr>
  </w:style>
  <w:style w:type="paragraph" w:styleId="22">
    <w:name w:val="Body Text Indent 2"/>
    <w:basedOn w:val="a"/>
    <w:link w:val="23"/>
    <w:rsid w:val="0093459F"/>
    <w:pPr>
      <w:spacing w:after="0" w:line="240" w:lineRule="auto"/>
      <w:ind w:left="567" w:firstLine="567"/>
    </w:pPr>
    <w:rPr>
      <w:rFonts w:ascii="Times New Roman" w:hAnsi="Times New Roman" w:cs="Times New Roman"/>
      <w:sz w:val="28"/>
      <w:szCs w:val="20"/>
    </w:rPr>
  </w:style>
  <w:style w:type="character" w:customStyle="1" w:styleId="23">
    <w:name w:val="Основной текст с отступом 2 Знак"/>
    <w:basedOn w:val="a1"/>
    <w:link w:val="22"/>
    <w:rsid w:val="0093459F"/>
    <w:rPr>
      <w:rFonts w:ascii="Times New Roman" w:hAnsi="Times New Roman"/>
      <w:sz w:val="28"/>
      <w:szCs w:val="20"/>
    </w:rPr>
  </w:style>
  <w:style w:type="paragraph" w:styleId="24">
    <w:name w:val="Body Text 2"/>
    <w:basedOn w:val="a"/>
    <w:link w:val="25"/>
    <w:rsid w:val="0093459F"/>
    <w:pPr>
      <w:spacing w:after="0" w:line="240" w:lineRule="auto"/>
    </w:pPr>
    <w:rPr>
      <w:rFonts w:ascii="Times New Roman" w:hAnsi="Times New Roman" w:cs="Times New Roman"/>
      <w:sz w:val="28"/>
      <w:szCs w:val="20"/>
    </w:rPr>
  </w:style>
  <w:style w:type="character" w:customStyle="1" w:styleId="25">
    <w:name w:val="Основной текст 2 Знак"/>
    <w:basedOn w:val="a1"/>
    <w:link w:val="24"/>
    <w:rsid w:val="0093459F"/>
    <w:rPr>
      <w:rFonts w:ascii="Times New Roman" w:hAnsi="Times New Roman"/>
      <w:sz w:val="28"/>
      <w:szCs w:val="20"/>
    </w:rPr>
  </w:style>
  <w:style w:type="paragraph" w:styleId="31">
    <w:name w:val="Body Text Indent 3"/>
    <w:basedOn w:val="a"/>
    <w:link w:val="32"/>
    <w:rsid w:val="0093459F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32">
    <w:name w:val="Основной текст с отступом 3 Знак"/>
    <w:basedOn w:val="a1"/>
    <w:link w:val="31"/>
    <w:rsid w:val="0093459F"/>
    <w:rPr>
      <w:rFonts w:ascii="Times New Roman" w:hAnsi="Times New Roman"/>
      <w:sz w:val="28"/>
      <w:szCs w:val="20"/>
    </w:rPr>
  </w:style>
  <w:style w:type="paragraph" w:customStyle="1" w:styleId="ConsNormal">
    <w:name w:val="ConsNormal"/>
    <w:rsid w:val="0093459F"/>
    <w:pPr>
      <w:widowControl w:val="0"/>
      <w:autoSpaceDE w:val="0"/>
      <w:autoSpaceDN w:val="0"/>
      <w:adjustRightInd w:val="0"/>
      <w:ind w:firstLine="720"/>
    </w:pPr>
    <w:rPr>
      <w:rFonts w:ascii="Arial" w:hAnsi="Arial"/>
      <w:sz w:val="20"/>
      <w:szCs w:val="20"/>
    </w:rPr>
  </w:style>
  <w:style w:type="paragraph" w:styleId="af8">
    <w:name w:val="header"/>
    <w:basedOn w:val="a"/>
    <w:link w:val="af9"/>
    <w:rsid w:val="0093459F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af9">
    <w:name w:val="Верхний колонтитул Знак"/>
    <w:basedOn w:val="a1"/>
    <w:link w:val="af8"/>
    <w:rsid w:val="0093459F"/>
    <w:rPr>
      <w:rFonts w:ascii="Times New Roman" w:hAnsi="Times New Roman"/>
      <w:sz w:val="20"/>
      <w:szCs w:val="20"/>
    </w:rPr>
  </w:style>
  <w:style w:type="paragraph" w:styleId="afa">
    <w:name w:val="footer"/>
    <w:basedOn w:val="a"/>
    <w:link w:val="afb"/>
    <w:rsid w:val="0093459F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afb">
    <w:name w:val="Нижний колонтитул Знак"/>
    <w:basedOn w:val="a1"/>
    <w:link w:val="afa"/>
    <w:rsid w:val="0093459F"/>
    <w:rPr>
      <w:rFonts w:ascii="Times New Roman" w:hAnsi="Times New Roman"/>
      <w:sz w:val="20"/>
      <w:szCs w:val="20"/>
    </w:rPr>
  </w:style>
  <w:style w:type="paragraph" w:styleId="afc">
    <w:name w:val="Revision"/>
    <w:hidden/>
    <w:uiPriority w:val="99"/>
    <w:semiHidden/>
    <w:rsid w:val="00111B39"/>
    <w:rPr>
      <w:rFonts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82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3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3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3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3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3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4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4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4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4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3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4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4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3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4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4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3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3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A1034-D1A6-44FB-9683-5FD73D55A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8178</Words>
  <Characters>46616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ТФОМС</Company>
  <LinksUpToDate>false</LinksUpToDate>
  <CharactersWithSpaces>54685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med_04</dc:creator>
  <cp:lastModifiedBy>asu_08</cp:lastModifiedBy>
  <cp:revision>2</cp:revision>
  <cp:lastPrinted>2020-05-21T07:33:00Z</cp:lastPrinted>
  <dcterms:created xsi:type="dcterms:W3CDTF">2020-10-06T07:15:00Z</dcterms:created>
  <dcterms:modified xsi:type="dcterms:W3CDTF">2020-10-06T07:15:00Z</dcterms:modified>
</cp:coreProperties>
</file>